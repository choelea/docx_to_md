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03684431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outlineLvl w:val="0"/>
        <w:rPr>
          <w:rFonts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  <w:lang w:val="en-US" w:eastAsia="zh-CN"/>
        </w:rPr>
        <w:t>中银证券</w:t>
      </w:r>
      <w:r>
        <w:rPr>
          <w:rFonts w:hint="eastAsia" w:ascii="宋体" w:hAnsi="宋体" w:eastAsia="宋体"/>
          <w:sz w:val="52"/>
          <w:szCs w:val="52"/>
        </w:rPr>
        <w:t>-大模型</w:t>
      </w:r>
      <w:r>
        <w:rPr>
          <w:rFonts w:hint="eastAsia" w:ascii="宋体" w:hAnsi="宋体" w:eastAsia="宋体"/>
          <w:sz w:val="52"/>
          <w:szCs w:val="52"/>
          <w:lang w:val="en-US" w:eastAsia="zh-CN"/>
        </w:rPr>
        <w:t>平台</w:t>
      </w:r>
      <w:r>
        <w:rPr>
          <w:rFonts w:hint="eastAsia" w:ascii="宋体" w:hAnsi="宋体" w:eastAsia="宋体"/>
          <w:sz w:val="52"/>
          <w:szCs w:val="52"/>
        </w:rPr>
        <w:t>POC方案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widowControl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br w:type="page"/>
      </w:r>
    </w:p>
    <w:p>
      <w:pPr>
        <w:widowControl/>
        <w:jc w:val="left"/>
        <w:rPr>
          <w:rFonts w:ascii="宋体" w:hAnsi="宋体" w:eastAsia="宋体"/>
        </w:rPr>
      </w:pPr>
    </w:p>
    <w:p>
      <w:pPr>
        <w:pStyle w:val="3"/>
        <w:pageBreakBefore w:val="0"/>
        <w:rPr>
          <w:rFonts w:ascii="宋体" w:hAnsi="宋体" w:eastAsia="宋体"/>
        </w:rPr>
      </w:pPr>
      <w:bookmarkStart w:id="1" w:name="_Toc62042165"/>
      <w:bookmarkStart w:id="2" w:name="_Toc31740"/>
      <w:bookmarkStart w:id="3" w:name="_Toc32371"/>
      <w:r>
        <w:rPr>
          <w:rFonts w:hint="eastAsia" w:ascii="宋体" w:hAnsi="宋体" w:eastAsia="宋体"/>
        </w:rPr>
        <w:t>方案概述</w:t>
      </w:r>
      <w:bookmarkEnd w:id="1"/>
      <w:bookmarkEnd w:id="2"/>
      <w:bookmarkEnd w:id="3"/>
    </w:p>
    <w:p>
      <w:pPr>
        <w:spacing w:line="360" w:lineRule="auto"/>
        <w:ind w:firstLine="48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本测试方案对各厂商基于智能问答，文档召回，内容溯源等大模型搜索增强的能力应用在</w:t>
      </w:r>
      <w:r>
        <w:rPr>
          <w:rFonts w:hint="eastAsia" w:ascii="宋体" w:hAnsi="宋体" w:eastAsia="宋体"/>
          <w:lang w:val="en-US" w:eastAsia="zh-CN"/>
        </w:rPr>
        <w:t>文件检索、文件审核、报告撰写及数据问答</w:t>
      </w:r>
      <w:r>
        <w:rPr>
          <w:rFonts w:hint="eastAsia" w:ascii="宋体" w:hAnsi="宋体" w:eastAsia="宋体"/>
        </w:rPr>
        <w:t>场景进行测试评估。本规范规定了各厂商在POC中的测试内容及其方法；测试环境由各厂商</w:t>
      </w:r>
      <w:r>
        <w:rPr>
          <w:rFonts w:hint="eastAsia" w:ascii="宋体" w:hAnsi="宋体" w:eastAsia="宋体"/>
          <w:lang w:val="en-US" w:eastAsia="zh-CN"/>
        </w:rPr>
        <w:t>在上证云服务器上</w:t>
      </w:r>
      <w:r>
        <w:rPr>
          <w:rFonts w:hint="eastAsia" w:ascii="宋体" w:hAnsi="宋体" w:eastAsia="宋体"/>
        </w:rPr>
        <w:t>自行搭建（</w:t>
      </w:r>
      <w:r>
        <w:rPr>
          <w:rFonts w:hint="eastAsia" w:ascii="宋体" w:hAnsi="宋体" w:eastAsia="宋体"/>
          <w:lang w:val="en-US" w:eastAsia="zh-CN"/>
        </w:rPr>
        <w:t>私域模型</w:t>
      </w:r>
      <w:r>
        <w:rPr>
          <w:rFonts w:hint="eastAsia" w:ascii="宋体" w:hAnsi="宋体" w:eastAsia="宋体"/>
        </w:rPr>
        <w:t>），测试结果作为系统选型的参考依据。</w:t>
      </w:r>
    </w:p>
    <w:p>
      <w:pPr>
        <w:spacing w:line="360" w:lineRule="auto"/>
        <w:ind w:firstLine="480" w:firstLineChars="200"/>
        <w:rPr>
          <w:rFonts w:hint="default"/>
          <w:lang w:val="en-US"/>
        </w:rPr>
      </w:pPr>
      <w:commentRangeStart w:id="0"/>
      <w:r>
        <w:rPr>
          <w:rFonts w:hint="eastAsia" w:ascii="宋体" w:hAnsi="宋体" w:eastAsia="宋体"/>
          <w:lang w:val="en-US" w:eastAsia="zh-CN"/>
        </w:rPr>
        <w:t>上证云通过申请机制，限制白名单内ip访问上证云。申请用户通过专有网络VPC访问</w:t>
      </w:r>
      <w:r>
        <w:rPr>
          <w:rFonts w:hint="eastAsia" w:ascii="宋体" w:hAnsi="宋体" w:eastAsia="宋体"/>
        </w:rPr>
        <w:t>对应的资源集和地域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实现不同用户间的逻辑隔离、网络隔离。并且每个用户只能影响自己有权限的资源集，实现用户权限隔离。</w:t>
      </w:r>
      <w:commentRangeEnd w:id="0"/>
      <w:r>
        <w:commentReference w:id="0"/>
      </w:r>
    </w:p>
    <w:p>
      <w:pPr>
        <w:pStyle w:val="3"/>
        <w:pageBreakBefore w:val="0"/>
        <w:rPr>
          <w:rFonts w:ascii="宋体" w:hAnsi="宋体" w:eastAsia="宋体"/>
        </w:rPr>
      </w:pPr>
      <w:bookmarkStart w:id="4" w:name="_Toc22572"/>
      <w:bookmarkStart w:id="5" w:name="_Toc3104"/>
      <w:bookmarkStart w:id="6" w:name="_Toc62042166"/>
      <w:bookmarkStart w:id="7" w:name="_Toc481745100"/>
      <w:bookmarkStart w:id="8" w:name="_Toc495602360"/>
      <w:bookmarkStart w:id="9" w:name="_Toc481745455"/>
      <w:bookmarkStart w:id="10" w:name="_Toc481745060"/>
      <w:r>
        <w:rPr>
          <w:rFonts w:hint="eastAsia" w:ascii="宋体" w:hAnsi="宋体" w:eastAsia="宋体"/>
        </w:rPr>
        <w:t>测试内容</w:t>
      </w:r>
      <w:bookmarkEnd w:id="4"/>
      <w:bookmarkEnd w:id="5"/>
      <w:bookmarkEnd w:id="6"/>
    </w:p>
    <w:bookmarkEnd w:id="7"/>
    <w:bookmarkEnd w:id="8"/>
    <w:bookmarkEnd w:id="9"/>
    <w:bookmarkEnd w:id="10"/>
    <w:p>
      <w:pPr>
        <w:spacing w:line="360" w:lineRule="auto"/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本次POC的测试内容包括客观</w:t>
      </w:r>
      <w:r>
        <w:rPr>
          <w:rFonts w:hint="default" w:ascii="宋体" w:hAnsi="宋体" w:eastAsia="宋体"/>
        </w:rPr>
        <w:t>系统</w:t>
      </w:r>
      <w:r>
        <w:rPr>
          <w:rFonts w:hint="eastAsia" w:ascii="宋体" w:hAnsi="宋体" w:eastAsia="宋体"/>
        </w:rPr>
        <w:t>功能点</w:t>
      </w:r>
      <w:r>
        <w:rPr>
          <w:rFonts w:hint="default" w:ascii="宋体" w:hAnsi="宋体" w:eastAsia="宋体"/>
        </w:rPr>
        <w:t>以及业务场景建设能力</w:t>
      </w:r>
      <w:r>
        <w:rPr>
          <w:rFonts w:hint="eastAsia" w:ascii="宋体" w:hAnsi="宋体" w:eastAsia="宋体"/>
        </w:rPr>
        <w:t>。</w:t>
      </w:r>
      <w:r>
        <w:rPr>
          <w:rFonts w:hint="eastAsia" w:ascii="宋体" w:hAnsi="宋体" w:eastAsia="宋体"/>
          <w:lang w:val="en-US" w:eastAsia="zh-CN"/>
        </w:rPr>
        <w:t>包含文件检索、文件审核、报告撰写及数据问答四个能力测试。</w:t>
      </w:r>
    </w:p>
    <w:p>
      <w:pPr>
        <w:pStyle w:val="3"/>
        <w:pageBreakBefore w:val="0"/>
        <w:rPr>
          <w:rFonts w:ascii="宋体" w:hAnsi="宋体" w:eastAsia="宋体"/>
        </w:rPr>
      </w:pPr>
      <w:bookmarkStart w:id="11" w:name="_Toc29014"/>
      <w:bookmarkStart w:id="12" w:name="_Toc62042167"/>
      <w:bookmarkStart w:id="13" w:name="_Toc28061"/>
      <w:r>
        <w:rPr>
          <w:rFonts w:hint="eastAsia" w:ascii="宋体" w:hAnsi="宋体" w:eastAsia="宋体"/>
        </w:rPr>
        <w:t>测试数据</w:t>
      </w:r>
      <w:bookmarkEnd w:id="11"/>
      <w:bookmarkEnd w:id="12"/>
      <w:bookmarkEnd w:id="13"/>
    </w:p>
    <w:p>
      <w:pPr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POC业务样例数据列表：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外部管理制度文档、外部监管信息文档、公司对外发布的合规文档。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对外发布的宣传营销物料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市场公开的公募基金报告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市场公开的行情数据、舆情数据</w:t>
      </w:r>
    </w:p>
    <w:p>
      <w:pPr>
        <w:pStyle w:val="3"/>
        <w:pageBreakBefore w:val="0"/>
        <w:rPr>
          <w:rFonts w:ascii="宋体" w:hAnsi="宋体" w:eastAsia="宋体"/>
        </w:rPr>
      </w:pPr>
      <w:bookmarkStart w:id="14" w:name="_Toc62042168"/>
      <w:bookmarkStart w:id="15" w:name="_Toc30238"/>
      <w:bookmarkStart w:id="16" w:name="_Toc20291"/>
      <w:r>
        <w:rPr>
          <w:rFonts w:hint="eastAsia" w:ascii="宋体" w:hAnsi="宋体" w:eastAsia="宋体"/>
        </w:rPr>
        <w:t>测试流程</w:t>
      </w:r>
      <w:bookmarkEnd w:id="14"/>
      <w:bookmarkEnd w:id="15"/>
      <w:bookmarkEnd w:id="16"/>
    </w:p>
    <w:p>
      <w:pPr>
        <w:spacing w:line="360" w:lineRule="auto"/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参与测试的厂商需要准备好相关系统，基于我</w:t>
      </w:r>
      <w:r>
        <w:rPr>
          <w:rFonts w:hint="eastAsia" w:ascii="宋体" w:hAnsi="宋体" w:eastAsia="宋体"/>
          <w:lang w:val="en-US" w:eastAsia="zh-CN"/>
        </w:rPr>
        <w:t>司</w:t>
      </w:r>
      <w:r>
        <w:rPr>
          <w:rFonts w:hint="eastAsia" w:ascii="宋体" w:hAnsi="宋体" w:eastAsia="宋体"/>
        </w:rPr>
        <w:t>提供的数据完成问答及业务操作页面的调优工作，并根据我</w:t>
      </w:r>
      <w:r>
        <w:rPr>
          <w:rFonts w:hint="eastAsia" w:ascii="宋体" w:hAnsi="宋体" w:eastAsia="宋体"/>
          <w:lang w:val="en-US" w:eastAsia="zh-CN"/>
        </w:rPr>
        <w:t>司</w:t>
      </w:r>
      <w:r>
        <w:rPr>
          <w:rFonts w:hint="eastAsia" w:ascii="宋体" w:hAnsi="宋体" w:eastAsia="宋体"/>
        </w:rPr>
        <w:t>的安排，在测试完成后进行测试和展示。本次测试为</w:t>
      </w:r>
      <w:r>
        <w:rPr>
          <w:rFonts w:hint="eastAsia" w:ascii="宋体" w:hAnsi="宋体" w:eastAsia="宋体"/>
          <w:lang w:val="en-US" w:eastAsia="zh-CN"/>
        </w:rPr>
        <w:t>内部</w:t>
      </w:r>
      <w:r>
        <w:rPr>
          <w:rFonts w:hint="eastAsia" w:ascii="宋体" w:hAnsi="宋体" w:eastAsia="宋体"/>
        </w:rPr>
        <w:t>测试，测试结果和最终评分有我</w:t>
      </w:r>
      <w:r>
        <w:rPr>
          <w:rFonts w:hint="eastAsia" w:ascii="宋体" w:hAnsi="宋体" w:eastAsia="宋体"/>
          <w:lang w:val="en-US" w:eastAsia="zh-CN"/>
        </w:rPr>
        <w:t>司</w:t>
      </w:r>
      <w:r>
        <w:rPr>
          <w:rFonts w:hint="eastAsia" w:ascii="宋体" w:hAnsi="宋体" w:eastAsia="宋体"/>
        </w:rPr>
        <w:t>评委给出。</w:t>
      </w:r>
      <w:bookmarkStart w:id="17" w:name="_Toc529542427"/>
      <w:bookmarkStart w:id="18" w:name="_Toc465848536"/>
      <w:r>
        <w:rPr>
          <w:rFonts w:hint="eastAsia" w:ascii="宋体" w:hAnsi="宋体" w:eastAsia="宋体"/>
        </w:rPr>
        <w:t>总体流程</w:t>
      </w:r>
      <w:bookmarkEnd w:id="17"/>
      <w:bookmarkEnd w:id="18"/>
    </w:p>
    <w:p>
      <w:pPr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交流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厂商搭建环境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厂商根据现有环境展示产品功能，并进行业务功能测试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厂商方进行</w:t>
      </w:r>
      <w:r>
        <w:rPr>
          <w:rFonts w:hint="default" w:ascii="宋体" w:hAnsi="宋体" w:eastAsia="宋体"/>
        </w:rPr>
        <w:t>POC测试成果汇报</w:t>
      </w:r>
    </w:p>
    <w:p>
      <w:pPr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del w:id="0" w:author="段斌" w:date="2025-03-25T11:55:51Z">
        <w:r>
          <w:rPr>
            <w:rFonts w:hint="eastAsia" w:ascii="宋体" w:hAnsi="宋体" w:eastAsia="宋体"/>
          </w:rPr>
          <w:delText>行方</w:delText>
        </w:r>
      </w:del>
      <w:r>
        <w:rPr>
          <w:rFonts w:hint="eastAsia" w:ascii="宋体" w:hAnsi="宋体" w:eastAsia="宋体"/>
        </w:rPr>
        <w:t>相关人员对各家实施商的POC情况进行评审并打分。</w:t>
      </w:r>
    </w:p>
    <w:p>
      <w:pPr>
        <w:pStyle w:val="3"/>
        <w:pageBreakBefore w:val="0"/>
        <w:rPr>
          <w:rFonts w:ascii="宋体" w:hAnsi="宋体" w:eastAsia="宋体"/>
        </w:rPr>
      </w:pPr>
      <w:bookmarkStart w:id="19" w:name="_Toc24962"/>
      <w:bookmarkStart w:id="20" w:name="_Toc9737"/>
      <w:bookmarkStart w:id="21" w:name="_Toc62042169"/>
      <w:r>
        <w:rPr>
          <w:rFonts w:hint="eastAsia" w:ascii="宋体" w:hAnsi="宋体" w:eastAsia="宋体"/>
        </w:rPr>
        <w:t>系统功能点测试项</w:t>
      </w:r>
      <w:bookmarkEnd w:id="19"/>
      <w:bookmarkEnd w:id="20"/>
      <w:bookmarkEnd w:id="21"/>
    </w:p>
    <w:p>
      <w:pPr>
        <w:pStyle w:val="4"/>
        <w:rPr>
          <w:rFonts w:ascii="宋体" w:hAnsi="宋体" w:eastAsia="宋体"/>
        </w:rPr>
      </w:pPr>
      <w:bookmarkStart w:id="22" w:name="_Toc26782"/>
      <w:bookmarkStart w:id="23" w:name="_Toc62042170"/>
      <w:r>
        <w:rPr>
          <w:rFonts w:hint="eastAsia" w:ascii="宋体" w:hAnsi="宋体" w:eastAsia="宋体"/>
        </w:rPr>
        <w:t>后台管理功能</w:t>
      </w:r>
      <w:bookmarkEnd w:id="22"/>
      <w:bookmarkEnd w:id="23"/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6840"/>
      </w:tblGrid>
      <w:tr>
        <w:trPr>
          <w:trHeight w:val="288" w:hRule="atLeast"/>
        </w:trPr>
        <w:tc>
          <w:tcPr>
            <w:tcW w:w="9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40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288" w:hRule="atLeast"/>
        </w:trPr>
        <w:tc>
          <w:tcPr>
            <w:tcW w:w="984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用户及用户组</w:t>
            </w:r>
          </w:p>
        </w:tc>
        <w:tc>
          <w:tcPr>
            <w:tcW w:w="40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支持在后台管理支持新建用户和用户组。</w:t>
            </w:r>
          </w:p>
        </w:tc>
      </w:tr>
      <w:tr>
        <w:trPr>
          <w:trHeight w:val="288" w:hRule="atLeast"/>
        </w:trPr>
        <w:tc>
          <w:tcPr>
            <w:tcW w:w="98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40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支持配置用户的角色是否为管理员用户。</w:t>
            </w:r>
          </w:p>
        </w:tc>
      </w:tr>
      <w:tr>
        <w:trPr>
          <w:trHeight w:val="288" w:hRule="atLeast"/>
        </w:trPr>
        <w:tc>
          <w:tcPr>
            <w:tcW w:w="9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业务空间管理</w:t>
            </w:r>
          </w:p>
        </w:tc>
        <w:tc>
          <w:tcPr>
            <w:tcW w:w="40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支持在系统后台对所有业务空间进行管理，可修改、添加业务空间管理员。</w:t>
            </w:r>
          </w:p>
        </w:tc>
      </w:tr>
      <w:tr>
        <w:trPr>
          <w:trHeight w:val="288" w:hRule="atLeast"/>
        </w:trPr>
        <w:tc>
          <w:tcPr>
            <w:tcW w:w="9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系统应用</w:t>
            </w:r>
          </w:p>
        </w:tc>
        <w:tc>
          <w:tcPr>
            <w:tcW w:w="40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支持后台创建系统应用，系统应用可通过应用 ID 和密钥使用 API 调用系统功能。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24" w:name="_Toc25668"/>
      <w:r>
        <w:rPr>
          <w:rFonts w:hint="default" w:ascii="宋体" w:hAnsi="宋体" w:eastAsia="宋体"/>
        </w:rPr>
        <w:t>知识库管理功能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6757"/>
      </w:tblGrid>
      <w:tr>
        <w:trPr>
          <w:trHeight w:val="288" w:hRule="atLeast"/>
        </w:trPr>
        <w:tc>
          <w:tcPr>
            <w:tcW w:w="10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功能点</w:t>
            </w:r>
          </w:p>
        </w:tc>
      </w:tr>
      <w:tr>
        <w:trPr>
          <w:trHeight w:val="288" w:hRule="atLeast"/>
        </w:trPr>
        <w:tc>
          <w:tcPr>
            <w:tcW w:w="10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创建知识库</w:t>
            </w: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可创建知识库，自定义知识库名称、知识库介绍，设置知识库标签，设置搜索参数以及Embedding参数等；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文件上传及处理</w:t>
            </w: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支持TXT/MD/Excel/HTML/Doc/DocX/PDF/JPEG/PNG/BMP/TIF 等不同格式文件上传，提取文件中的文本内容。支持将文档中的图片、图表抽取为链接形式。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支持多种文件切分方式，如智能切片、固定长度切片、按照文本语义动态长度切片等，对切片进行向量化处理，建立索引并落库存储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支持基于表格识别能力增强、基于OCR的文件识别能力增强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支持批量文件上传、批量下载。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支持文件分类树对上传的文件进行分类管理。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支持对上传失败的文件进行重试、批量重试。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支持对上传的文档进行解析内容的编辑修正。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支持对上传的文档(pdf, html)进行预览和问答。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问答对(QA对)管理</w:t>
            </w: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支持人工编写/批量上传问答对（QA对），问答对加入知识库系统；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通过语义理解、引导词等自动从历史问答/文本中生成问答对（QA对），问答对加入知识库系统；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支持配置问答对的相似问题，新建、编辑时自动生成相似问题。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支持问答对答案的智能优化。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支持对自动生成的问答对、手动录入、批量导入的问答对进行审核，只有通过审核入库后方能生效。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支持配置和分配待审核任务。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权限管控</w:t>
            </w: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支持设置知识库的可见、可使用范围，支持配置本空间可用、部分空间可用或全部可用。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如果助手绑定的知识库对某用户不可用（无权限）的情况下，给出明确提示，如只使用部分知识作答，部分知识无权限，需要申请。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运营及审计</w:t>
            </w: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支持对知识库中的数据进行统计展示，包括知识数量、问答对数量，历史更新数量等。</w:t>
            </w:r>
          </w:p>
        </w:tc>
      </w:tr>
      <w:tr>
        <w:trPr>
          <w:trHeight w:val="288" w:hRule="atLeast"/>
        </w:trPr>
        <w:tc>
          <w:tcPr>
            <w:tcW w:w="1032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6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支持记录并展示知识库中的操作记录。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  <w:rPr>
          <w:rFonts w:ascii="宋体" w:hAnsi="宋体" w:eastAsia="宋体"/>
        </w:rPr>
      </w:pPr>
      <w:bookmarkStart w:id="25" w:name="_Toc28835"/>
      <w:bookmarkStart w:id="26" w:name="_Toc62042176"/>
      <w:r>
        <w:rPr>
          <w:rFonts w:hint="default" w:ascii="宋体" w:hAnsi="宋体" w:eastAsia="宋体"/>
        </w:rPr>
        <w:t>知识库检索功能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6719"/>
      </w:tblGrid>
      <w:tr>
        <w:trPr>
          <w:trHeight w:val="288" w:hRule="atLeast"/>
        </w:trPr>
        <w:tc>
          <w:tcPr>
            <w:tcW w:w="10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知识库检索策略</w:t>
            </w: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支持配置混合检索、向量检索、全文检索的检索模式，支持配置混合检索权重比例。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多知识库检索模式，支持配置串行检索、并行检索。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智能体知识库检索设置，支持配置检索全部、自动匹配检索。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支持 QA 优先检索模式，支持配置 QA 匹配阈值，支持 QA 匹配提示词设置，若匹配 QA 则直接输出答案。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支持使用 rerank 模型对召回结果进行精排。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支持对召回的上下文进行自动扩充填补。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知识库检索测试</w:t>
            </w: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支持多知识库共同进行检索测试，通过选定多知识库，选定检索设置参数，给出检索问题后，会基于当前选定的知识库及参数给出知识库检索结果。</w:t>
            </w:r>
          </w:p>
        </w:tc>
      </w:tr>
      <w:tr>
        <w:trPr>
          <w:trHeight w:val="288" w:hRule="atLeast"/>
        </w:trPr>
        <w:tc>
          <w:tcPr>
            <w:tcW w:w="1055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39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2"/>
                <w:szCs w:val="22"/>
                <w:lang w:val="en-US" w:eastAsia="zh-CN" w:bidi="ar"/>
              </w:rPr>
              <w:t>保存历史检索测试记录。</w:t>
            </w:r>
          </w:p>
        </w:tc>
      </w:tr>
    </w:tbl>
    <w:p>
      <w:pPr>
        <w:rPr>
          <w:rFonts w:ascii="宋体" w:hAnsi="宋体" w:eastAsia="宋体"/>
        </w:rPr>
      </w:pPr>
    </w:p>
    <w:bookmarkEnd w:id="25"/>
    <w:bookmarkEnd w:id="26"/>
    <w:p>
      <w:pPr>
        <w:pStyle w:val="4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数据库管理功能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6952"/>
      </w:tblGrid>
      <w:tr>
        <w:trPr>
          <w:trHeight w:val="294" w:hRule="atLeast"/>
        </w:trPr>
        <w:tc>
          <w:tcPr>
            <w:tcW w:w="91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数据库配置</w:t>
            </w: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支持数据库录入，输入数据库地址、用户名、密码，保存为数据库信息。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支持数据库连接测试，通过连接测试后方能使用。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支持接入 MySQL、SQL Server、PostgreSQL、Oracle、GaussDB、GoldenDB、Hive 数据库。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支持自动导入数据库表结构。当数据库表结构有变更时，支持同步数据库表结构。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支持编辑数据库库、表的描述，支持编辑数据库表字段的描述。这些描述信息提供给大模型智能体识别使用。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支持选择哪些表提供给大模型进行访问，如果超出表范围，则进行提示，并拒绝查询。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支持写操作保护，识别大模型生成的 SQL 中包含修改数据库信息、表结构等危险操作，进行提示并拒绝执行。</w:t>
            </w:r>
          </w:p>
        </w:tc>
      </w:tr>
      <w:tr>
        <w:trPr>
          <w:trHeight w:val="288" w:hRule="atLeast"/>
        </w:trPr>
        <w:tc>
          <w:tcPr>
            <w:tcW w:w="918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查询示例，支持导入问题和 SQL 查询示例，智能体调用数据库时自动查询相关示例，通过 In Context Learning 提升生成 SQL 准确率。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4"/>
        <w:rPr>
          <w:rFonts w:hint="default" w:ascii="宋体" w:hAnsi="宋体" w:eastAsia="宋体"/>
        </w:rPr>
      </w:pPr>
      <w:commentRangeStart w:id="1"/>
      <w:r>
        <w:rPr>
          <w:rFonts w:hint="default" w:ascii="宋体" w:hAnsi="宋体" w:eastAsia="宋体"/>
        </w:rPr>
        <w:t>工作流管理功能</w:t>
      </w:r>
      <w:commentRangeEnd w:id="1"/>
      <w:r>
        <w:commentReference w:id="1"/>
      </w:r>
    </w:p>
    <w:tbl>
      <w:tblPr>
        <w:tblStyle w:val="3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7121"/>
      </w:tblGrid>
      <w:tr>
        <w:trPr>
          <w:trHeight w:val="320" w:hRule="atLeast"/>
        </w:trPr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41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288" w:hRule="atLeast"/>
        </w:trPr>
        <w:tc>
          <w:tcPr>
            <w:tcW w:w="806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工作流配置</w:t>
            </w:r>
          </w:p>
        </w:tc>
        <w:tc>
          <w:tcPr>
            <w:tcW w:w="41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支持在业务空间中以图形方式配置工作流。</w:t>
            </w:r>
          </w:p>
        </w:tc>
      </w:tr>
      <w:tr>
        <w:trPr>
          <w:trHeight w:val="288" w:hRule="atLeast"/>
        </w:trPr>
        <w:tc>
          <w:tcPr>
            <w:tcW w:w="806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1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支持工作流调试和试运行，支持前端展示每个节点的运行状态。</w:t>
            </w:r>
          </w:p>
        </w:tc>
      </w:tr>
      <w:tr>
        <w:trPr>
          <w:trHeight w:val="640" w:hRule="atLeast"/>
        </w:trPr>
        <w:tc>
          <w:tcPr>
            <w:tcW w:w="8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工作流节点支持</w:t>
            </w:r>
          </w:p>
        </w:tc>
        <w:tc>
          <w:tcPr>
            <w:tcW w:w="41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支持大模型节点、插件节点、知识库节点、代码节点、选择器节点、助手节点及工作流节点。</w:t>
            </w:r>
          </w:p>
        </w:tc>
      </w:tr>
    </w:tbl>
    <w:p>
      <w:pPr>
        <w:pStyle w:val="4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插件管理功能</w:t>
      </w:r>
    </w:p>
    <w:tbl>
      <w:tblPr>
        <w:tblStyle w:val="30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6980"/>
      </w:tblGrid>
      <w:tr>
        <w:trPr>
          <w:trHeight w:val="320" w:hRule="atLeast"/>
        </w:trPr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3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312" w:hRule="atLeast"/>
        </w:trPr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系统内置插件</w:t>
            </w:r>
          </w:p>
        </w:tc>
        <w:tc>
          <w:tcPr>
            <w:tcW w:w="3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支持代码解释器、指标绘图、网络搜索等系统内置插件。</w:t>
            </w:r>
          </w:p>
        </w:tc>
      </w:tr>
      <w:tr>
        <w:trPr>
          <w:trHeight w:val="926" w:hRule="atLeast"/>
        </w:trPr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插件创建与引用</w:t>
            </w:r>
          </w:p>
        </w:tc>
        <w:tc>
          <w:tcPr>
            <w:tcW w:w="3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支持配置及集成外部插件，完成配置后可以API形式集成到大模型的应用场景中；</w:t>
            </w:r>
          </w:p>
        </w:tc>
      </w:tr>
      <w:tr>
        <w:trPr>
          <w:trHeight w:val="640" w:hRule="atLeast"/>
        </w:trPr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插件与工具的管理</w:t>
            </w:r>
          </w:p>
        </w:tc>
        <w:tc>
          <w:tcPr>
            <w:tcW w:w="3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支持插件中配置多个工具，支持工具的配置、调试、发布等，已发布插件可在助手配置时集成</w:t>
            </w:r>
          </w:p>
        </w:tc>
      </w:tr>
      <w:tr>
        <w:trPr>
          <w:trHeight w:val="640" w:hRule="atLeast"/>
        </w:trPr>
        <w:tc>
          <w:tcPr>
            <w:tcW w:w="148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权限管控</w:t>
            </w:r>
          </w:p>
        </w:tc>
        <w:tc>
          <w:tcPr>
            <w:tcW w:w="35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支持配置插件的使用范围，包括只允许本空间可用、部分空间可用、公开可用。</w:t>
            </w:r>
          </w:p>
        </w:tc>
      </w:tr>
    </w:tbl>
    <w:p>
      <w:pPr>
        <w:pStyle w:val="4"/>
        <w:rPr>
          <w:rFonts w:hint="default" w:ascii="宋体" w:hAnsi="宋体" w:eastAsia="宋体"/>
        </w:rPr>
      </w:pPr>
      <w:r>
        <w:rPr>
          <w:rFonts w:hint="default" w:ascii="宋体" w:hAnsi="宋体" w:eastAsia="宋体"/>
        </w:rPr>
        <w:t>助手配置管理功能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6414"/>
      </w:tblGrid>
      <w:tr>
        <w:trPr>
          <w:trHeight w:val="320" w:hRule="atLeast"/>
        </w:trPr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320" w:hRule="atLeast"/>
        </w:trPr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多类型助手创建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支持基于模版新建助手，支持文档问答助手、数据库问答助手、智能体助手、摘要助手等，可配置助手的名称、介绍、标签等</w:t>
            </w:r>
          </w:p>
        </w:tc>
      </w:tr>
      <w:tr>
        <w:trPr>
          <w:trHeight w:val="320" w:hRule="atLeast"/>
        </w:trPr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版本管理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支持助手的版本管理，记录助手版本历史信息。支持选择某个历史版本进行发布。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灵活的助手配置项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支持对助手进行多种配置，如添加大模型并自定义prompt提示词、关联知识库及设置RAG配置、关联插件工具、关联数据库、自定义助手的开场白、开场问题等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支持配置推荐问，推荐问根据用户的上下文进行推荐，优先推荐 QA 库中存在的问题，或者历史召回片段中助手能够回答的问题。</w:t>
            </w:r>
          </w:p>
        </w:tc>
      </w:tr>
      <w:tr>
        <w:trPr>
          <w:trHeight w:val="320" w:hRule="atLeast"/>
        </w:trPr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测试运行及调试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可视化测试运行环境，测试提示工程大模型问答效果；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对话日志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支持查看对话日志并导出，对话日志包含消息总数、用户反馈内容及原因等。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支持根据来源、用户反馈、标注反馈对对话日志进行筛选。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支持对话日志导出，支持仅导入用户点踩的对话日志。</w:t>
            </w:r>
          </w:p>
        </w:tc>
      </w:tr>
      <w:tr>
        <w:trPr>
          <w:trHeight w:val="320" w:hRule="atLeast"/>
        </w:trPr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权限管控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对助手的使用进行权限管控，支持配置仅本空间可用、部分空间可用及公开可用。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敏感词管理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支持系统、空间、助手三级敏感词管理控制。助手可以关联使用系统、空间中的敏感词信息，或者单独配置敏感词使用。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当用户问题或者答案命中敏感词时，给出相关提示。问题或回答命中的提示可以单独进行配置。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可在助手管理后台查看助手命中敏感词的历史记录。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数据标注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支持对助手对话历史进行标注。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支持对标注结果进行审核。审核完成后进入指定知识库的问答对中，保证后续问答效果的持续提升。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支持按对话历史时间段进行标注任务分配。</w:t>
            </w:r>
          </w:p>
        </w:tc>
      </w:tr>
      <w:tr>
        <w:trPr>
          <w:trHeight w:val="320" w:hRule="atLeast"/>
        </w:trPr>
        <w:tc>
          <w:tcPr>
            <w:tcW w:w="1234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标注及审核时，支持检索知识库等对标注审核进行辅助。</w:t>
            </w:r>
          </w:p>
        </w:tc>
      </w:tr>
      <w:tr>
        <w:trPr>
          <w:trHeight w:val="320" w:hRule="atLeast"/>
        </w:trPr>
        <w:tc>
          <w:tcPr>
            <w:tcW w:w="12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分析看板</w:t>
            </w:r>
          </w:p>
        </w:tc>
        <w:tc>
          <w:tcPr>
            <w:tcW w:w="37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支持对助手的使用数据和评价指标进行统计分析。</w:t>
            </w:r>
          </w:p>
        </w:tc>
      </w:tr>
      <w:bookmarkEnd w:id="24"/>
    </w:tbl>
    <w:p>
      <w:pPr>
        <w:pStyle w:val="4"/>
        <w:rPr>
          <w:rFonts w:hint="default" w:ascii="宋体" w:hAnsi="宋体" w:eastAsia="宋体"/>
        </w:rPr>
      </w:pPr>
      <w:bookmarkStart w:id="27" w:name="_Toc25835"/>
      <w:bookmarkStart w:id="28" w:name="_Toc62042192"/>
      <w:r>
        <w:rPr>
          <w:rFonts w:hint="default" w:ascii="宋体" w:hAnsi="宋体" w:eastAsia="宋体"/>
        </w:rPr>
        <w:t>助手评测功能</w:t>
      </w:r>
    </w:p>
    <w:tbl>
      <w:tblPr>
        <w:tblStyle w:val="3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6944"/>
      </w:tblGrid>
      <w:tr>
        <w:trPr>
          <w:trHeight w:val="320" w:hRule="atLeast"/>
        </w:trPr>
        <w:tc>
          <w:tcPr>
            <w:tcW w:w="9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功能类别</w:t>
            </w:r>
          </w:p>
        </w:tc>
        <w:tc>
          <w:tcPr>
            <w:tcW w:w="40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功能点</w:t>
            </w:r>
          </w:p>
        </w:tc>
      </w:tr>
      <w:tr>
        <w:trPr>
          <w:trHeight w:val="320" w:hRule="atLeast"/>
        </w:trPr>
        <w:tc>
          <w:tcPr>
            <w:tcW w:w="92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数据集管理</w:t>
            </w:r>
          </w:p>
        </w:tc>
        <w:tc>
          <w:tcPr>
            <w:tcW w:w="40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支持上传评测使用的数据集。</w:t>
            </w:r>
          </w:p>
        </w:tc>
      </w:tr>
      <w:tr>
        <w:trPr>
          <w:trHeight w:val="320" w:hRule="atLeast"/>
        </w:trPr>
        <w:tc>
          <w:tcPr>
            <w:tcW w:w="923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支持知识问答数据集、关键词测评数据集、召回率数据集、插件参数差错率数据集等。</w:t>
            </w:r>
          </w:p>
        </w:tc>
      </w:tr>
      <w:tr>
        <w:trPr>
          <w:trHeight w:val="320" w:hRule="atLeast"/>
        </w:trPr>
        <w:tc>
          <w:tcPr>
            <w:tcW w:w="92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助手评测管理</w:t>
            </w:r>
          </w:p>
        </w:tc>
        <w:tc>
          <w:tcPr>
            <w:tcW w:w="40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支持使用给定的数据集对助手的指定的版本进行评测。</w:t>
            </w:r>
          </w:p>
        </w:tc>
      </w:tr>
      <w:tr>
        <w:trPr>
          <w:trHeight w:val="320" w:hRule="atLeast"/>
        </w:trPr>
        <w:tc>
          <w:tcPr>
            <w:tcW w:w="923" w:type="pct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07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支持知识问答评测、关键词评测、召回率评测、插件调用参数评测等。</w:t>
            </w:r>
          </w:p>
        </w:tc>
      </w:tr>
    </w:tbl>
    <w:p>
      <w:pPr>
        <w:pStyle w:val="3"/>
        <w:pageBreakBefore w:val="0"/>
        <w:rPr>
          <w:rFonts w:ascii="宋体" w:hAnsi="宋体" w:eastAsia="宋体"/>
        </w:rPr>
      </w:pPr>
      <w:r>
        <w:rPr>
          <w:rFonts w:hint="default" w:ascii="宋体" w:hAnsi="宋体" w:eastAsia="宋体"/>
        </w:rPr>
        <w:t>场景能力</w:t>
      </w:r>
      <w:r>
        <w:rPr>
          <w:rFonts w:hint="eastAsia" w:ascii="宋体" w:hAnsi="宋体" w:eastAsia="宋体"/>
        </w:rPr>
        <w:t>测试</w:t>
      </w:r>
    </w:p>
    <w:bookmarkEnd w:id="27"/>
    <w:bookmarkEnd w:id="28"/>
    <w:p>
      <w:pPr>
        <w:pStyle w:val="4"/>
        <w:rPr>
          <w:rFonts w:ascii="宋体" w:hAnsi="宋体" w:eastAsia="宋体"/>
        </w:rPr>
      </w:pPr>
      <w:commentRangeStart w:id="2"/>
      <w:r>
        <w:rPr>
          <w:rFonts w:hint="eastAsia" w:ascii="宋体" w:hAnsi="宋体" w:eastAsia="宋体"/>
          <w:lang w:val="en-US" w:eastAsia="zh-CN"/>
        </w:rPr>
        <w:t>文件检索</w:t>
      </w:r>
      <w:commentRangeEnd w:id="2"/>
      <w:r>
        <w:commentReference w:id="2"/>
      </w:r>
    </w:p>
    <w:p>
      <w:pPr>
        <w:rPr>
          <w:rFonts w:hint="default"/>
        </w:rPr>
      </w:pPr>
      <w:r>
        <w:t>基于</w:t>
      </w:r>
      <w:r>
        <w:rPr>
          <w:rFonts w:hint="eastAsia"/>
          <w:lang w:val="en-US" w:eastAsia="zh-CN"/>
        </w:rPr>
        <w:t>上传到知识库的各类文档数据</w:t>
      </w:r>
      <w:r>
        <w:t>，调用大模型能力</w:t>
      </w:r>
      <w:r>
        <w:rPr>
          <w:rFonts w:hint="eastAsia"/>
          <w:lang w:val="en-US" w:eastAsia="zh-CN"/>
        </w:rPr>
        <w:t>准确高效返回用户查询的片段内容</w:t>
      </w:r>
      <w:r>
        <w:t>。</w:t>
      </w:r>
    </w:p>
    <w:p>
      <w:pPr>
        <w:pStyle w:val="4"/>
        <w:rPr>
          <w:rFonts w:ascii="宋体" w:hAnsi="宋体" w:eastAsia="宋体"/>
        </w:rPr>
      </w:pPr>
      <w:commentRangeStart w:id="3"/>
      <w:commentRangeStart w:id="4"/>
      <w:r>
        <w:rPr>
          <w:rFonts w:hint="eastAsia" w:ascii="宋体" w:hAnsi="宋体" w:eastAsia="宋体"/>
          <w:lang w:val="en-US" w:eastAsia="zh-CN"/>
        </w:rPr>
        <w:t>文件审核</w:t>
      </w:r>
      <w:commentRangeEnd w:id="3"/>
      <w:r>
        <w:commentReference w:id="3"/>
      </w:r>
      <w:commentRangeEnd w:id="4"/>
      <w:r>
        <w:commentReference w:id="4"/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/>
        </w:rPr>
        <w:t>公募基金报告核对：对比审核多篇公募基金报告，对同一报告中同一概念的数据进行核对，若数据不一致进行标记。不同报告中同一章节的内容进行核对，若与给定的标准内容不一致进行标记。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2"/>
          <w:szCs w:val="22"/>
        </w:rPr>
      </w:pPr>
    </w:p>
    <w:p>
      <w:pPr>
        <w:numPr>
          <w:ilvl w:val="0"/>
          <w:numId w:val="4"/>
          <w:ins w:id="2" w:author="tangxiaoyi" w:date="2025-03-25T16:02:55Z"/>
        </w:numPr>
        <w:bidi w:val="0"/>
        <w:ind w:left="425" w:hanging="425"/>
        <w:rPr>
          <w:ins w:id="3" w:author="tangxiaoyi" w:date="2025-03-25T16:02:51Z"/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/>
          <w:rPrChange w:id="4" w:author="tangxiaoyi" w:date="2025-03-25T16:02:55Z">
            <w:rPr>
              <w:ins w:id="5" w:author="tangxiaoyi" w:date="2025-03-25T16:02:51Z"/>
              <w:rFonts w:hint="default"/>
              <w:lang w:val="en-US" w:eastAsia="zh-CN"/>
            </w:rPr>
          </w:rPrChange>
        </w:rPr>
        <w:pPrChange w:id="1" w:author="tangxiaoyi" w:date="2025-03-25T16:02:55Z">
          <w:pPr>
            <w:bidi w:val="0"/>
          </w:pPr>
        </w:pPrChange>
      </w:pPr>
      <w:ins w:id="6" w:author="tangxiaoyi" w:date="2025-03-25T16:02:22Z">
        <w:r>
          <w:rPr>
            <w:rFonts w:hint="eastAsia" w:ascii="宋体" w:hAnsi="宋体" w:eastAsia="宋体" w:cs="宋体"/>
            <w:color w:val="000000"/>
            <w:kern w:val="0"/>
            <w:sz w:val="22"/>
            <w:szCs w:val="22"/>
            <w:lang w:val="en-US" w:eastAsia="zh-CN"/>
            <w:rPrChange w:id="7" w:author="tangxiaoyi" w:date="2025-03-25T16:02:55Z">
              <w:rPr>
                <w:rFonts w:hint="eastAsia"/>
                <w:lang w:val="en-US" w:eastAsia="zh-CN"/>
              </w:rPr>
            </w:rPrChange>
          </w:rPr>
          <w:t>宣传物料审核</w:t>
        </w:r>
      </w:ins>
      <w:del w:id="8" w:author="tangxiaoyi" w:date="2025-03-25T16:02:22Z">
        <w:r>
          <w:rPr>
            <w:rFonts w:hint="eastAsia" w:ascii="宋体" w:hAnsi="宋体" w:eastAsia="宋体" w:cs="宋体"/>
            <w:color w:val="000000"/>
            <w:kern w:val="0"/>
            <w:sz w:val="22"/>
            <w:szCs w:val="22"/>
          </w:rPr>
          <w:delText>坐席辅助问答</w:delText>
        </w:r>
      </w:del>
      <w:r>
        <w:rPr>
          <w:rFonts w:hint="eastAsia" w:ascii="宋体" w:hAnsi="宋体" w:eastAsia="宋体" w:cs="宋体"/>
          <w:color w:val="000000"/>
          <w:kern w:val="0"/>
          <w:sz w:val="22"/>
          <w:szCs w:val="22"/>
        </w:rPr>
        <w:t>：</w:t>
      </w:r>
      <w:ins w:id="9" w:author="tangxiaoyi" w:date="2025-03-25T16:02:51Z">
        <w:r>
          <w:rPr>
            <w:rFonts w:hint="eastAsia" w:ascii="宋体" w:hAnsi="宋体" w:eastAsia="宋体" w:cs="宋体"/>
            <w:color w:val="000000"/>
            <w:kern w:val="0"/>
            <w:sz w:val="22"/>
            <w:szCs w:val="22"/>
            <w:lang w:val="en-US" w:eastAsia="zh-CN"/>
            <w:rPrChange w:id="10" w:author="tangxiaoyi" w:date="2025-03-25T16:02:55Z">
              <w:rPr>
                <w:rFonts w:hint="eastAsia"/>
                <w:lang w:val="en-US" w:eastAsia="zh-CN"/>
              </w:rPr>
            </w:rPrChange>
          </w:rPr>
          <w:t>提取PDF、图片等</w:t>
        </w:r>
      </w:ins>
      <w:ins w:id="11" w:author="tangxiaoyi" w:date="2025-03-25T16:03:19Z">
        <w:r>
          <w:rPr>
            <w:rFonts w:hint="eastAsia" w:ascii="宋体" w:hAnsi="宋体" w:eastAsia="宋体" w:cs="宋体"/>
            <w:color w:val="000000"/>
            <w:kern w:val="0"/>
            <w:sz w:val="22"/>
            <w:szCs w:val="22"/>
            <w:lang w:val="en-US" w:eastAsia="zh-CN"/>
          </w:rPr>
          <w:t>宣传</w:t>
        </w:r>
      </w:ins>
      <w:ins w:id="12" w:author="tangxiaoyi" w:date="2025-03-25T16:02:51Z">
        <w:r>
          <w:rPr>
            <w:rFonts w:hint="eastAsia" w:ascii="宋体" w:hAnsi="宋体" w:eastAsia="宋体" w:cs="宋体"/>
            <w:color w:val="000000"/>
            <w:kern w:val="0"/>
            <w:sz w:val="22"/>
            <w:szCs w:val="22"/>
            <w:lang w:val="en-US" w:eastAsia="zh-CN"/>
            <w:rPrChange w:id="13" w:author="tangxiaoyi" w:date="2025-03-25T16:02:55Z">
              <w:rPr>
                <w:rFonts w:hint="eastAsia"/>
                <w:lang w:val="en-US" w:eastAsia="zh-CN"/>
              </w:rPr>
            </w:rPrChange>
          </w:rPr>
          <w:t>文件中文字；对照审核标准进行合规评审并反馈修改意见</w:t>
        </w:r>
      </w:ins>
    </w:p>
    <w:p>
      <w:pPr>
        <w:pStyle w:val="4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报告撰写</w:t>
      </w:r>
    </w:p>
    <w:p>
      <w:pPr>
        <w:bidi w:val="0"/>
        <w:rPr>
          <w:rFonts w:hint="eastAsia"/>
        </w:rPr>
      </w:pPr>
      <w:ins w:id="14" w:author="tangxiaoyi" w:date="2025-03-25T15:59:19Z">
        <w:r>
          <w:rPr>
            <w:rFonts w:hint="eastAsia" w:ascii="宋体" w:hAnsi="宋体" w:eastAsia="宋体" w:cs="Times New Roman"/>
            <w:b w:val="0"/>
            <w:bCs w:val="0"/>
            <w:kern w:val="2"/>
            <w:sz w:val="24"/>
            <w:szCs w:val="24"/>
            <w:lang w:val="en-US" w:eastAsia="zh-CN" w:bidi="ar-SA"/>
          </w:rPr>
          <w:t>2.</w:t>
        </w:r>
      </w:ins>
      <w:ins w:id="15" w:author="tangxiaoyi" w:date="2025-03-25T15:57:38Z">
        <w:r>
          <w:rPr>
            <w:rFonts w:hint="eastAsia" w:ascii="宋体" w:hAnsi="宋体" w:eastAsia="宋体" w:cs="Times New Roman"/>
            <w:b w:val="0"/>
            <w:bCs w:val="0"/>
            <w:color w:val="auto"/>
            <w:kern w:val="2"/>
            <w:sz w:val="24"/>
            <w:szCs w:val="24"/>
            <w:lang w:val="en-US" w:eastAsia="zh-CN" w:bidi="ar-SA"/>
            <w:rPrChange w:id="16" w:author="tangxiaoyi" w:date="2025-03-25T15:57:44Z">
              <w:rPr>
                <w:rFonts w:hint="eastAsia" w:cs="Times New Roman"/>
                <w:b w:val="0"/>
                <w:bCs w:val="0"/>
                <w:color w:val="000000" w:themeColor="text1"/>
                <w:kern w:val="2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rPrChange>
          </w:rPr>
          <w:t>按照指定日期</w:t>
        </w:r>
      </w:ins>
      <w:ins w:id="17" w:author="tangxiaoyi" w:date="2025-03-25T15:57:38Z">
        <w:r>
          <w:rPr>
            <w:rFonts w:hint="eastAsia" w:ascii="宋体" w:hAnsi="宋体" w:eastAsia="宋体" w:cs="Times New Roman"/>
            <w:b w:val="0"/>
            <w:bCs w:val="0"/>
            <w:color w:val="auto"/>
            <w:kern w:val="2"/>
            <w:sz w:val="24"/>
            <w:szCs w:val="24"/>
            <w:lang w:val="en-US" w:eastAsia="zh-CN" w:bidi="ar-SA"/>
            <w:rPrChange w:id="18" w:author="tangxiaoyi" w:date="2025-03-25T15:57:44Z">
              <w:rPr>
                <w:rFonts w:hint="eastAsia" w:ascii="Times New Roman" w:hAnsi="Times New Roman" w:eastAsia="仿宋" w:cs="Times New Roman"/>
                <w:b w:val="0"/>
                <w:bCs w:val="0"/>
                <w:color w:val="000000" w:themeColor="text1"/>
                <w:kern w:val="2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rPrChange>
          </w:rPr>
          <w:t>，</w:t>
        </w:r>
      </w:ins>
      <w:ins w:id="19" w:author="tangxiaoyi" w:date="2025-03-25T15:58:48Z">
        <w:r>
          <w:rPr>
            <w:rFonts w:hint="eastAsia" w:ascii="宋体" w:hAnsi="宋体" w:eastAsia="宋体" w:cs="Times New Roman"/>
            <w:b w:val="0"/>
            <w:bCs w:val="0"/>
            <w:kern w:val="2"/>
            <w:sz w:val="24"/>
            <w:szCs w:val="24"/>
            <w:lang w:val="en-US" w:eastAsia="zh-CN" w:bidi="ar-SA"/>
          </w:rPr>
          <w:t>根据</w:t>
        </w:r>
      </w:ins>
      <w:ins w:id="20" w:author="tangxiaoyi" w:date="2025-03-25T15:58:42Z">
        <w:r>
          <w:rPr>
            <w:rFonts w:hint="eastAsia"/>
            <w:lang w:val="en-US" w:eastAsia="zh-CN"/>
          </w:rPr>
          <w:t>市场行情、行业动态、政策舆情等</w:t>
        </w:r>
      </w:ins>
      <w:ins w:id="21" w:author="tangxiaoyi" w:date="2025-03-25T15:58:56Z">
        <w:r>
          <w:rPr>
            <w:rFonts w:hint="eastAsia"/>
            <w:lang w:val="en-US" w:eastAsia="zh-CN"/>
          </w:rPr>
          <w:t>公开</w:t>
        </w:r>
      </w:ins>
      <w:ins w:id="22" w:author="tangxiaoyi" w:date="2025-03-25T15:58:42Z">
        <w:r>
          <w:rPr>
            <w:rFonts w:hint="eastAsia"/>
            <w:lang w:val="en-US" w:eastAsia="zh-CN"/>
          </w:rPr>
          <w:t>数据</w:t>
        </w:r>
      </w:ins>
      <w:ins w:id="23" w:author="tangxiaoyi" w:date="2025-03-25T15:57:38Z">
        <w:r>
          <w:rPr>
            <w:rFonts w:hint="eastAsia" w:ascii="宋体" w:hAnsi="宋体" w:eastAsia="宋体" w:cs="Times New Roman"/>
            <w:b w:val="0"/>
            <w:bCs w:val="0"/>
            <w:color w:val="auto"/>
            <w:kern w:val="2"/>
            <w:sz w:val="24"/>
            <w:szCs w:val="24"/>
            <w:lang w:val="en-US" w:eastAsia="zh-CN" w:bidi="ar-SA"/>
            <w:rPrChange w:id="24" w:author="tangxiaoyi" w:date="2025-03-25T15:57:44Z">
              <w:rPr>
                <w:rFonts w:hint="eastAsia" w:cs="Times New Roman"/>
                <w:b w:val="0"/>
                <w:bCs w:val="0"/>
                <w:color w:val="000000" w:themeColor="text1"/>
                <w:kern w:val="2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rPrChange>
          </w:rPr>
          <w:t>，</w:t>
        </w:r>
      </w:ins>
      <w:ins w:id="25" w:author="tangxiaoyi" w:date="2025-03-25T15:57:38Z">
        <w:r>
          <w:rPr>
            <w:rFonts w:hint="eastAsia" w:ascii="宋体" w:hAnsi="宋体" w:eastAsia="宋体" w:cs="Times New Roman"/>
            <w:b w:val="0"/>
            <w:bCs w:val="0"/>
            <w:color w:val="auto"/>
            <w:kern w:val="2"/>
            <w:sz w:val="24"/>
            <w:szCs w:val="24"/>
            <w:lang w:val="en-US" w:eastAsia="zh-CN" w:bidi="ar-SA"/>
            <w:rPrChange w:id="26" w:author="tangxiaoyi" w:date="2025-03-25T15:57:44Z">
              <w:rPr>
                <w:rFonts w:hint="eastAsia" w:ascii="Times New Roman" w:hAnsi="Times New Roman" w:eastAsia="仿宋" w:cs="Times New Roman"/>
                <w:b w:val="0"/>
                <w:bCs w:val="0"/>
                <w:color w:val="000000" w:themeColor="text1"/>
                <w:kern w:val="2"/>
                <w:sz w:val="32"/>
                <w:szCs w:val="32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rPrChange>
          </w:rPr>
          <w:t>编写投资市场综合性评述。</w:t>
        </w:r>
      </w:ins>
    </w:p>
    <w:p>
      <w:pPr>
        <w:pStyle w:val="4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数据问答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根据用户需求描述，能正确从wind库提取相应数据字段（包含不同表的不同字段组合）。</w:t>
      </w:r>
    </w:p>
    <w:p>
      <w:pPr>
        <w:pStyle w:val="3"/>
        <w:rPr>
          <w:rFonts w:hint="eastAsia"/>
        </w:rPr>
      </w:pPr>
      <w:r>
        <w:rPr>
          <w:rFonts w:hint="default"/>
        </w:rPr>
        <w:t>业务效果评价方法</w:t>
      </w:r>
    </w:p>
    <w:p>
      <w:pPr>
        <w:pStyle w:val="14"/>
        <w:bidi w:val="0"/>
        <w:ind w:firstLine="420" w:firstLineChars="0"/>
        <w:rPr>
          <w:rFonts w:hint="eastAsia"/>
        </w:rPr>
      </w:pPr>
      <w:r>
        <w:rPr>
          <w:rFonts w:hint="eastAsia"/>
        </w:rPr>
        <w:t>基于参评厂商的各项评测返回结果采用人工评价指标——MOS（Measure of Software Quality），基于一组标准人工评估大模型的性能。</w:t>
      </w:r>
    </w:p>
    <w:tbl>
      <w:tblPr>
        <w:tblStyle w:val="30"/>
        <w:tblW w:w="6808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16"/>
        <w:gridCol w:w="4396"/>
      </w:tblGrid>
      <w:tr>
        <w:trPr>
          <w:trHeight w:val="2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场景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评估指标</w:t>
            </w:r>
          </w:p>
        </w:tc>
        <w:tc>
          <w:tcPr>
            <w:tcW w:w="4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评估口径</w:t>
            </w:r>
          </w:p>
        </w:tc>
      </w:tr>
      <w:tr>
        <w:trPr>
          <w:trHeight w:val="28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commentRangeStart w:id="5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文件检索</w:t>
            </w:r>
            <w:commentRangeEnd w:id="5"/>
            <w:r>
              <w:commentReference w:id="5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根据标准答案比较文本重叠度</w:t>
            </w:r>
          </w:p>
        </w:tc>
      </w:tr>
      <w:tr>
        <w:trPr>
          <w:trHeight w:val="28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时效性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完整答案时间长度</w:t>
            </w:r>
          </w:p>
        </w:tc>
      </w:tr>
      <w:tr>
        <w:trPr>
          <w:trHeight w:val="28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召回率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 10命中片段占比</w:t>
            </w: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文件审核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基于业务标准规则，查看审核出的部分占比</w:t>
            </w: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报告撰写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业务满意度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业务主观打分</w:t>
            </w:r>
          </w:p>
        </w:tc>
      </w:tr>
      <w:tr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数据问答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commentRangeStart w:id="6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返回指标数量是否全、数值是否正确</w:t>
            </w:r>
            <w:commentRangeEnd w:id="6"/>
            <w:r>
              <w:commentReference w:id="6"/>
            </w:r>
          </w:p>
        </w:tc>
      </w:tr>
    </w:tbl>
    <w:p>
      <w:pPr>
        <w:pStyle w:val="14"/>
        <w:bidi w:val="0"/>
        <w:ind w:firstLine="420" w:firstLineChars="0"/>
        <w:rPr>
          <w:rFonts w:hint="eastAsia"/>
        </w:rPr>
      </w:pPr>
      <w:r>
        <w:rPr>
          <w:rFonts w:hint="eastAsia"/>
        </w:rPr>
        <w:t>根据人工评测的指标维度，由参与者以分数的形式来进行评分。指标：对每条数据的总体评分进行加和平均，得出一个总体评价得分。</w:t>
      </w:r>
    </w:p>
    <w:p>
      <w:pPr>
        <w:ind w:firstLine="480"/>
        <w:rPr>
          <w:rFonts w:hint="eastAsia"/>
        </w:rPr>
      </w:pPr>
    </w:p>
    <w:tbl>
      <w:tblPr>
        <w:tblStyle w:val="30"/>
        <w:tblW w:w="83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7692"/>
      </w:tblGrid>
      <w:tr>
        <w:trPr>
          <w:trHeight w:val="270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6"/>
            </w:pPr>
            <w:r>
              <w:rPr>
                <w:rFonts w:hint="eastAsia"/>
              </w:rPr>
              <w:t>分数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pStyle w:val="66"/>
              <w:ind w:firstLine="482"/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问答评分</w:t>
            </w:r>
            <w:r>
              <w:rPr>
                <w:rFonts w:hint="eastAsia"/>
                <w:b/>
                <w:bCs/>
                <w:lang w:eastAsia="zh-CN"/>
              </w:rPr>
              <w:t>标准</w:t>
            </w:r>
          </w:p>
        </w:tc>
      </w:tr>
      <w:tr>
        <w:trPr>
          <w:trHeight w:val="404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6"/>
            </w:pPr>
            <w:r>
              <w:rPr>
                <w:rFonts w:hint="eastAsia"/>
              </w:rPr>
              <w:t>5分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6"/>
              <w:ind w:firstLine="480"/>
            </w:pPr>
            <w:r>
              <w:rPr>
                <w:rFonts w:hint="eastAsia"/>
              </w:rPr>
              <w:t>回答正确且质量高，结果真实，非常符合用户期望，无冗余。</w:t>
            </w:r>
          </w:p>
        </w:tc>
      </w:tr>
      <w:tr>
        <w:trPr>
          <w:trHeight w:val="371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6"/>
            </w:pPr>
            <w:r>
              <w:rPr>
                <w:rFonts w:hint="eastAsia"/>
              </w:rPr>
              <w:t>4分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6"/>
              <w:ind w:firstLine="480"/>
            </w:pPr>
            <w:r>
              <w:rPr>
                <w:rFonts w:hint="eastAsia"/>
              </w:rPr>
              <w:t>回答正确但质量稍差，结果真实，较符合用户期望。</w:t>
            </w:r>
          </w:p>
        </w:tc>
      </w:tr>
      <w:tr>
        <w:trPr>
          <w:trHeight w:val="341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6"/>
            </w:pPr>
            <w:r>
              <w:rPr>
                <w:rFonts w:hint="eastAsia"/>
              </w:rPr>
              <w:t>3分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6"/>
              <w:ind w:firstLine="480"/>
            </w:pPr>
            <w:r>
              <w:rPr>
                <w:rFonts w:hint="eastAsia"/>
              </w:rPr>
              <w:t>大部分回答正确，结果真实，正确部分符合用户期望。</w:t>
            </w:r>
          </w:p>
        </w:tc>
      </w:tr>
      <w:tr>
        <w:trPr>
          <w:trHeight w:val="341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6"/>
            </w:pPr>
            <w:r>
              <w:rPr>
                <w:rFonts w:hint="eastAsia"/>
              </w:rPr>
              <w:t>2分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6"/>
              <w:ind w:firstLine="480"/>
            </w:pPr>
            <w:r>
              <w:rPr>
                <w:rFonts w:hint="eastAsia"/>
              </w:rPr>
              <w:t>大部分回答不正确或结果不真实，只有很少一部分符合用户期望。</w:t>
            </w:r>
          </w:p>
        </w:tc>
      </w:tr>
      <w:tr>
        <w:trPr>
          <w:trHeight w:val="341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6"/>
            </w:pPr>
            <w:r>
              <w:rPr>
                <w:rFonts w:hint="eastAsia"/>
              </w:rPr>
              <w:t>1分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66"/>
              <w:ind w:firstLine="480"/>
            </w:pPr>
            <w:r>
              <w:rPr>
                <w:rFonts w:hint="eastAsia"/>
              </w:rPr>
              <w:t>有结果，但回答基本错误或回答相关度很低。</w:t>
            </w:r>
          </w:p>
        </w:tc>
      </w:tr>
      <w:tr>
        <w:trPr>
          <w:trHeight w:val="363" w:hRule="atLeast"/>
        </w:trPr>
        <w:tc>
          <w:tcPr>
            <w:tcW w:w="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66"/>
            </w:pPr>
            <w:r>
              <w:rPr>
                <w:rFonts w:hint="eastAsia"/>
              </w:rPr>
              <w:t>0分</w:t>
            </w:r>
          </w:p>
        </w:tc>
        <w:tc>
          <w:tcPr>
            <w:tcW w:w="7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pStyle w:val="66"/>
              <w:ind w:firstLine="48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结果为空、完全错误或回答无关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或回答内容违反安全和伦理要求。不在知识库的内容回答不知道。</w:t>
            </w:r>
          </w:p>
        </w:tc>
      </w:tr>
    </w:tbl>
    <w:p>
      <w:pPr>
        <w:ind w:left="0" w:left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5420" cy="3469640"/>
            <wp:effectExtent l="0" t="0" r="177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bookmarkEnd w:id="0"/>
    <w:p>
      <w:pPr>
        <w:pStyle w:val="3"/>
        <w:rPr>
          <w:rFonts w:ascii="宋体" w:hAnsi="宋体" w:eastAsia="宋体" w:cs="宋体"/>
        </w:rPr>
      </w:pPr>
      <w:bookmarkStart w:id="29" w:name="_Toc20366"/>
      <w:bookmarkStart w:id="30" w:name="_Toc24181"/>
      <w:bookmarkStart w:id="31" w:name="_Toc62042201"/>
      <w:bookmarkStart w:id="32" w:name="OLE_LINK18"/>
      <w:bookmarkStart w:id="33" w:name="OLE_LINK19"/>
      <w:r>
        <w:rPr>
          <w:rFonts w:hint="eastAsia" w:ascii="宋体" w:hAnsi="宋体" w:eastAsia="宋体" w:cs="宋体"/>
        </w:rPr>
        <w:t>测试周期</w:t>
      </w:r>
      <w:bookmarkEnd w:id="29"/>
      <w:bookmarkEnd w:id="30"/>
      <w:bookmarkEnd w:id="31"/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各家公司的测试周期时长均相等，单一公司准备周期为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个工作日(已经完成)。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月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日厂商开始部署环境准备POC测试，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月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日-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月</w:t>
      </w:r>
      <w:r>
        <w:rPr>
          <w:rFonts w:hint="default" w:ascii="宋体" w:hAnsi="宋体" w:eastAsia="宋体" w:cs="宋体"/>
        </w:rPr>
        <w:t>x</w:t>
      </w:r>
      <w:r>
        <w:rPr>
          <w:rFonts w:hint="eastAsia" w:ascii="宋体" w:hAnsi="宋体" w:eastAsia="宋体" w:cs="宋体"/>
        </w:rPr>
        <w:t>日业务开始POC结果验收。</w:t>
      </w:r>
      <w:bookmarkEnd w:id="32"/>
      <w:bookmarkStart w:id="34" w:name="_Toc8229"/>
    </w:p>
    <w:p>
      <w:pPr>
        <w:pStyle w:val="3"/>
        <w:pageBreakBefore w:val="0"/>
      </w:pPr>
      <w:bookmarkStart w:id="35" w:name="_Toc17274"/>
      <w:bookmarkStart w:id="36" w:name="_Toc62042202"/>
      <w:r>
        <w:rPr>
          <w:rFonts w:hint="eastAsia" w:eastAsia="宋体"/>
        </w:rPr>
        <w:t>公共说明</w:t>
      </w:r>
      <w:bookmarkEnd w:id="34"/>
      <w:bookmarkEnd w:id="35"/>
      <w:bookmarkEnd w:id="36"/>
      <w:bookmarkStart w:id="37" w:name="_Toc21883"/>
    </w:p>
    <w:p>
      <w:pPr>
        <w:pStyle w:val="4"/>
        <w:rPr>
          <w:rFonts w:ascii="宋体" w:hAnsi="宋体" w:eastAsia="宋体" w:cs="宋体"/>
        </w:rPr>
      </w:pPr>
      <w:bookmarkStart w:id="38" w:name="_Toc62042204"/>
      <w:bookmarkStart w:id="39" w:name="_Toc15243"/>
      <w:r>
        <w:rPr>
          <w:rFonts w:hint="eastAsia" w:ascii="宋体" w:hAnsi="宋体" w:eastAsia="宋体" w:cs="宋体"/>
        </w:rPr>
        <w:t>测试地点</w:t>
      </w:r>
      <w:bookmarkEnd w:id="37"/>
      <w:bookmarkEnd w:id="38"/>
      <w:bookmarkEnd w:id="39"/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本次POC项目</w:t>
      </w:r>
      <w:r>
        <w:rPr>
          <w:rFonts w:hint="eastAsia" w:ascii="宋体" w:hAnsi="宋体" w:eastAsia="宋体" w:cs="宋体"/>
          <w:lang w:val="en-US" w:eastAsia="zh-CN"/>
        </w:rPr>
        <w:t>基于上证云环境</w:t>
      </w:r>
      <w:r>
        <w:rPr>
          <w:rFonts w:hint="eastAsia" w:ascii="宋体" w:hAnsi="宋体" w:eastAsia="宋体" w:cs="宋体"/>
        </w:rPr>
        <w:t>部署</w:t>
      </w:r>
    </w:p>
    <w:p>
      <w:pPr>
        <w:pStyle w:val="4"/>
        <w:rPr>
          <w:rFonts w:ascii="宋体" w:hAnsi="宋体" w:eastAsia="宋体" w:cs="宋体"/>
        </w:rPr>
      </w:pPr>
      <w:bookmarkStart w:id="40" w:name="_Toc11479"/>
      <w:bookmarkStart w:id="41" w:name="_Toc13350"/>
      <w:bookmarkStart w:id="42" w:name="_Toc62042205"/>
      <w:r>
        <w:rPr>
          <w:rFonts w:hint="eastAsia" w:ascii="宋体" w:hAnsi="宋体" w:eastAsia="宋体" w:cs="宋体"/>
        </w:rPr>
        <w:t>联系方式</w:t>
      </w:r>
      <w:bookmarkEnd w:id="40"/>
      <w:bookmarkEnd w:id="41"/>
      <w:bookmarkEnd w:id="42"/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POC项目测试期间如有任何问题，可联系以下客户联系人。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姓名：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手机号码：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电子邮箱：</w:t>
      </w:r>
    </w:p>
    <w:p>
      <w:pPr>
        <w:pStyle w:val="4"/>
        <w:rPr>
          <w:rFonts w:eastAsia="宋体"/>
          <w:sz w:val="40"/>
          <w:szCs w:val="40"/>
        </w:rPr>
      </w:pPr>
      <w:r>
        <w:rPr>
          <w:rFonts w:hint="eastAsia" w:ascii="宋体" w:hAnsi="宋体" w:eastAsia="宋体" w:cs="宋体"/>
        </w:rPr>
        <w:t>评分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科技人员：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1根据功能点有无，评客观分；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业务人员：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1根据业务效果，评客观分</w:t>
      </w:r>
    </w:p>
    <w:p>
      <w:pPr>
        <w:ind w:firstLine="4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2根据业务使用易用性，评主观分</w:t>
      </w:r>
    </w:p>
    <w:p>
      <w:pPr>
        <w:rPr>
          <w:rFonts w:ascii="宋体" w:hAnsi="宋体" w:eastAsia="宋体" w:cs="宋体"/>
          <w:sz w:val="32"/>
          <w:szCs w:val="32"/>
        </w:rPr>
      </w:pPr>
    </w:p>
    <w:bookmarkEnd w:id="33"/>
    <w:p/>
    <w:p>
      <w:pPr>
        <w:rPr>
          <w:rFonts w:eastAsia="宋体"/>
        </w:rPr>
      </w:pPr>
    </w:p>
    <w:sectPr>
      <w:headerReference r:id="rId5" w:type="default"/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angxiaoyi" w:date="2025-03-26T13:22:24Z" w:initials="t">
    <w:p w14:paraId="76BF92FA">
      <w:pPr>
        <w:pStyle w:val="13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增加上证云的数据安全说明</w:t>
      </w:r>
    </w:p>
  </w:comment>
  <w:comment w:id="1" w:author="段斌" w:date="2025-03-25T11:56:29Z" w:initials="">
    <w:p w14:paraId="6EEFA85C">
      <w:pPr>
        <w:pStyle w:val="13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考虑增加同花顺的问题意图分类测试需求</w:t>
      </w:r>
    </w:p>
  </w:comment>
  <w:comment w:id="2" w:author="段斌" w:date="2025-03-25T11:59:53Z" w:initials="">
    <w:p w14:paraId="7DFE8F36">
      <w:pPr>
        <w:pStyle w:val="13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我们预计准备多少个文档，目前有了多少？</w:t>
      </w:r>
    </w:p>
  </w:comment>
  <w:comment w:id="3" w:author="段斌" w:date="2025-03-25T12:00:24Z" w:initials="">
    <w:p w14:paraId="DDFEE65C">
      <w:pPr>
        <w:pStyle w:val="13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文本和图片分别测试一个，文本审查用OA合同审查，图片审查用营销物料审查</w:t>
      </w:r>
    </w:p>
  </w:comment>
  <w:comment w:id="4" w:author="tangxiaoyi" w:date="2025-03-25T16:06:28Z" w:initials="t">
    <w:p w14:paraId="1F7BD11A">
      <w:pPr>
        <w:pStyle w:val="13"/>
        <w:rPr>
          <w:rFonts w:hint="default"/>
          <w:lang w:val="en-US"/>
        </w:rPr>
      </w:pPr>
      <w:r>
        <w:rPr>
          <w:rFonts w:hint="eastAsia"/>
          <w:lang w:val="en-US" w:eastAsia="zh-CN"/>
        </w:rPr>
        <w:t>工作报告及合同涉及数据出域问题，删除对应场景poc，增加宣传物料审核。</w:t>
      </w:r>
    </w:p>
  </w:comment>
  <w:comment w:id="5" w:author="tangxiaoyi" w:date="2025-03-27T09:10:58Z" w:initials="t">
    <w:p w14:paraId="7FDB8AFD">
      <w:pPr>
        <w:pStyle w:val="13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F score</w:t>
      </w:r>
    </w:p>
  </w:comment>
  <w:comment w:id="6" w:author="tangxiaoyi" w:date="2025-03-27T09:10:43Z" w:initials="t">
    <w:p w14:paraId="6FF7E7A1">
      <w:pPr>
        <w:pStyle w:val="13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转化的sql是否正确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BF92FA" w15:done="0"/>
  <w15:commentEx w15:paraId="6EEFA85C" w15:done="0"/>
  <w15:commentEx w15:paraId="7DFE8F36" w15:done="0"/>
  <w15:commentEx w15:paraId="DDFEE65C" w15:done="0"/>
  <w15:commentEx w15:paraId="1F7BD11A" w15:done="0" w15:paraIdParent="DDFEE65C"/>
  <w15:commentEx w15:paraId="7FDB8AFD" w15:done="0"/>
  <w15:commentEx w15:paraId="6FF7E7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2010600030101010101"/>
    <w:charset w:val="80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default"/>
      </w:rPr>
      <w:t>xx</w:t>
    </w:r>
    <w:r>
      <w:rPr>
        <w:rFonts w:hint="eastAsia"/>
        <w:lang w:val="en-US" w:eastAsia="zh-CN"/>
      </w:rPr>
      <w:t>券商</w:t>
    </w:r>
    <w:r>
      <w:rPr>
        <w:rFonts w:hint="eastAsia"/>
      </w:rPr>
      <w:t>大</w:t>
    </w:r>
    <w:r>
      <w:rPr>
        <w:rFonts w:hint="default"/>
      </w:rPr>
      <w:t>模型知识问答</w:t>
    </w:r>
    <w:r>
      <w:rPr>
        <w:rFonts w:hint="eastAsia"/>
      </w:rPr>
      <w:t>POC方案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D10F74"/>
    <w:multiLevelType w:val="singleLevel"/>
    <w:tmpl w:val="E9D10F7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C7EA7F0"/>
    <w:multiLevelType w:val="singleLevel"/>
    <w:tmpl w:val="EC7EA7F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7B91F13"/>
    <w:multiLevelType w:val="singleLevel"/>
    <w:tmpl w:val="F7B91F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219522B"/>
    <w:multiLevelType w:val="multilevel"/>
    <w:tmpl w:val="5219522B"/>
    <w:lvl w:ilvl="0" w:tentative="0">
      <w:start w:val="1"/>
      <w:numFmt w:val="decimal"/>
      <w:pStyle w:val="3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714" w:hanging="567"/>
      </w:p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b/>
      </w:rPr>
    </w:lvl>
    <w:lvl w:ilvl="3" w:tentative="0">
      <w:start w:val="1"/>
      <w:numFmt w:val="decimal"/>
      <w:pStyle w:val="6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7"/>
      <w:lvlText w:val="%1.%2.%3.%4.%5."/>
      <w:lvlJc w:val="left"/>
      <w:pPr>
        <w:ind w:left="992" w:hanging="992"/>
      </w:pPr>
    </w:lvl>
    <w:lvl w:ilvl="5" w:tentative="0">
      <w:start w:val="1"/>
      <w:numFmt w:val="decimal"/>
      <w:pStyle w:val="8"/>
      <w:lvlText w:val="%1.%2.%3.%4.%5.%6."/>
      <w:lvlJc w:val="left"/>
      <w:pPr>
        <w:ind w:left="1134" w:hanging="1134"/>
      </w:pPr>
    </w:lvl>
    <w:lvl w:ilvl="6" w:tentative="0">
      <w:start w:val="1"/>
      <w:numFmt w:val="decimal"/>
      <w:pStyle w:val="9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angxiaoyi">
    <w15:presenceInfo w15:providerId="None" w15:userId="tangxiaoyi"/>
  </w15:person>
  <w15:person w15:author="段斌">
    <w15:presenceInfo w15:providerId="WPS Office" w15:userId="2828320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28"/>
    <w:rsid w:val="00003552"/>
    <w:rsid w:val="00003CDB"/>
    <w:rsid w:val="0001011A"/>
    <w:rsid w:val="0001145A"/>
    <w:rsid w:val="0001325A"/>
    <w:rsid w:val="00013276"/>
    <w:rsid w:val="0001333C"/>
    <w:rsid w:val="00013635"/>
    <w:rsid w:val="000153AA"/>
    <w:rsid w:val="00017A98"/>
    <w:rsid w:val="00017DE0"/>
    <w:rsid w:val="00020197"/>
    <w:rsid w:val="00020647"/>
    <w:rsid w:val="00023AA1"/>
    <w:rsid w:val="000259B6"/>
    <w:rsid w:val="00026020"/>
    <w:rsid w:val="000330B9"/>
    <w:rsid w:val="000341E9"/>
    <w:rsid w:val="0003736D"/>
    <w:rsid w:val="0003756F"/>
    <w:rsid w:val="000440B9"/>
    <w:rsid w:val="000511DD"/>
    <w:rsid w:val="00057EE2"/>
    <w:rsid w:val="000640D5"/>
    <w:rsid w:val="00064B14"/>
    <w:rsid w:val="00065065"/>
    <w:rsid w:val="000652EF"/>
    <w:rsid w:val="00065FEF"/>
    <w:rsid w:val="00067997"/>
    <w:rsid w:val="0007014D"/>
    <w:rsid w:val="00074275"/>
    <w:rsid w:val="000767A6"/>
    <w:rsid w:val="00080283"/>
    <w:rsid w:val="00084119"/>
    <w:rsid w:val="000845A2"/>
    <w:rsid w:val="000851D7"/>
    <w:rsid w:val="0008662B"/>
    <w:rsid w:val="00092634"/>
    <w:rsid w:val="00093772"/>
    <w:rsid w:val="00094261"/>
    <w:rsid w:val="0009445B"/>
    <w:rsid w:val="000979E5"/>
    <w:rsid w:val="000A0A72"/>
    <w:rsid w:val="000A2857"/>
    <w:rsid w:val="000A5D4A"/>
    <w:rsid w:val="000A7459"/>
    <w:rsid w:val="000B2D76"/>
    <w:rsid w:val="000B34D0"/>
    <w:rsid w:val="000B42C0"/>
    <w:rsid w:val="000B54AA"/>
    <w:rsid w:val="000B550B"/>
    <w:rsid w:val="000B59B2"/>
    <w:rsid w:val="000B7045"/>
    <w:rsid w:val="000C1AAE"/>
    <w:rsid w:val="000C27BB"/>
    <w:rsid w:val="000C338C"/>
    <w:rsid w:val="000C3819"/>
    <w:rsid w:val="000C3E2A"/>
    <w:rsid w:val="000C527A"/>
    <w:rsid w:val="000C75FE"/>
    <w:rsid w:val="000C779C"/>
    <w:rsid w:val="000D2203"/>
    <w:rsid w:val="000D41B4"/>
    <w:rsid w:val="000D5B18"/>
    <w:rsid w:val="000D6D4B"/>
    <w:rsid w:val="000D7769"/>
    <w:rsid w:val="000E12A9"/>
    <w:rsid w:val="000E319E"/>
    <w:rsid w:val="000E4784"/>
    <w:rsid w:val="000E4A86"/>
    <w:rsid w:val="000E53C1"/>
    <w:rsid w:val="000E57F8"/>
    <w:rsid w:val="000E592D"/>
    <w:rsid w:val="000F08E3"/>
    <w:rsid w:val="000F789C"/>
    <w:rsid w:val="00102405"/>
    <w:rsid w:val="00102F2E"/>
    <w:rsid w:val="00102F78"/>
    <w:rsid w:val="001046CE"/>
    <w:rsid w:val="00105A3B"/>
    <w:rsid w:val="0010666A"/>
    <w:rsid w:val="0010675E"/>
    <w:rsid w:val="00106FA5"/>
    <w:rsid w:val="00110850"/>
    <w:rsid w:val="00110F30"/>
    <w:rsid w:val="00112972"/>
    <w:rsid w:val="00114BCB"/>
    <w:rsid w:val="0011538A"/>
    <w:rsid w:val="00115419"/>
    <w:rsid w:val="00116067"/>
    <w:rsid w:val="0011614F"/>
    <w:rsid w:val="00117CD1"/>
    <w:rsid w:val="00123E2D"/>
    <w:rsid w:val="0012670D"/>
    <w:rsid w:val="00127F7D"/>
    <w:rsid w:val="0013309D"/>
    <w:rsid w:val="00135D6C"/>
    <w:rsid w:val="00137C39"/>
    <w:rsid w:val="0014029A"/>
    <w:rsid w:val="00142D64"/>
    <w:rsid w:val="00142E16"/>
    <w:rsid w:val="0014334B"/>
    <w:rsid w:val="0014447E"/>
    <w:rsid w:val="0014492A"/>
    <w:rsid w:val="0015062C"/>
    <w:rsid w:val="0015125C"/>
    <w:rsid w:val="00151F2A"/>
    <w:rsid w:val="00152621"/>
    <w:rsid w:val="00152F2F"/>
    <w:rsid w:val="001564CF"/>
    <w:rsid w:val="00157B22"/>
    <w:rsid w:val="00157ECA"/>
    <w:rsid w:val="00165340"/>
    <w:rsid w:val="00167B6F"/>
    <w:rsid w:val="00167F5B"/>
    <w:rsid w:val="0017041C"/>
    <w:rsid w:val="0017120B"/>
    <w:rsid w:val="00171961"/>
    <w:rsid w:val="00171975"/>
    <w:rsid w:val="00172A27"/>
    <w:rsid w:val="001758E5"/>
    <w:rsid w:val="00176D41"/>
    <w:rsid w:val="00177857"/>
    <w:rsid w:val="001822B2"/>
    <w:rsid w:val="00182833"/>
    <w:rsid w:val="00182875"/>
    <w:rsid w:val="00183D3D"/>
    <w:rsid w:val="00184531"/>
    <w:rsid w:val="00184FB0"/>
    <w:rsid w:val="001853EF"/>
    <w:rsid w:val="0018552C"/>
    <w:rsid w:val="00187158"/>
    <w:rsid w:val="0018760F"/>
    <w:rsid w:val="00190578"/>
    <w:rsid w:val="00190F96"/>
    <w:rsid w:val="001919FF"/>
    <w:rsid w:val="00192025"/>
    <w:rsid w:val="0019448C"/>
    <w:rsid w:val="00194ADA"/>
    <w:rsid w:val="001964B9"/>
    <w:rsid w:val="001A189E"/>
    <w:rsid w:val="001A1CC4"/>
    <w:rsid w:val="001A6D9B"/>
    <w:rsid w:val="001B0B4E"/>
    <w:rsid w:val="001B232B"/>
    <w:rsid w:val="001B5045"/>
    <w:rsid w:val="001B74CA"/>
    <w:rsid w:val="001C1805"/>
    <w:rsid w:val="001C3589"/>
    <w:rsid w:val="001C66F8"/>
    <w:rsid w:val="001C7509"/>
    <w:rsid w:val="001D3E9A"/>
    <w:rsid w:val="001D64DF"/>
    <w:rsid w:val="001D71DF"/>
    <w:rsid w:val="001E06AD"/>
    <w:rsid w:val="001E3431"/>
    <w:rsid w:val="001E40A7"/>
    <w:rsid w:val="001E49E6"/>
    <w:rsid w:val="001E57E1"/>
    <w:rsid w:val="001F195A"/>
    <w:rsid w:val="001F371E"/>
    <w:rsid w:val="001F382B"/>
    <w:rsid w:val="001F4A58"/>
    <w:rsid w:val="001F4AB3"/>
    <w:rsid w:val="001F56F7"/>
    <w:rsid w:val="001F5FEE"/>
    <w:rsid w:val="00200222"/>
    <w:rsid w:val="0020098A"/>
    <w:rsid w:val="00200ED8"/>
    <w:rsid w:val="002029EB"/>
    <w:rsid w:val="00204D6B"/>
    <w:rsid w:val="0020753F"/>
    <w:rsid w:val="00207F13"/>
    <w:rsid w:val="00212786"/>
    <w:rsid w:val="00212CCC"/>
    <w:rsid w:val="00214130"/>
    <w:rsid w:val="00215FF5"/>
    <w:rsid w:val="00216006"/>
    <w:rsid w:val="00221D79"/>
    <w:rsid w:val="002224D8"/>
    <w:rsid w:val="00223BE5"/>
    <w:rsid w:val="00224FA6"/>
    <w:rsid w:val="00226049"/>
    <w:rsid w:val="00227F0A"/>
    <w:rsid w:val="0023184F"/>
    <w:rsid w:val="00231B93"/>
    <w:rsid w:val="0023346F"/>
    <w:rsid w:val="00234C44"/>
    <w:rsid w:val="002357D2"/>
    <w:rsid w:val="00237C6D"/>
    <w:rsid w:val="002409B5"/>
    <w:rsid w:val="00242312"/>
    <w:rsid w:val="00242D54"/>
    <w:rsid w:val="00243100"/>
    <w:rsid w:val="00244149"/>
    <w:rsid w:val="00244AB9"/>
    <w:rsid w:val="00247BAA"/>
    <w:rsid w:val="00247CC2"/>
    <w:rsid w:val="00250F7F"/>
    <w:rsid w:val="002539F4"/>
    <w:rsid w:val="00254A00"/>
    <w:rsid w:val="00255878"/>
    <w:rsid w:val="002559CF"/>
    <w:rsid w:val="00255A83"/>
    <w:rsid w:val="00256932"/>
    <w:rsid w:val="00260D09"/>
    <w:rsid w:val="00261369"/>
    <w:rsid w:val="002621FB"/>
    <w:rsid w:val="00262267"/>
    <w:rsid w:val="00262A87"/>
    <w:rsid w:val="00262F3F"/>
    <w:rsid w:val="00264978"/>
    <w:rsid w:val="00264BC5"/>
    <w:rsid w:val="002657DF"/>
    <w:rsid w:val="00265DC8"/>
    <w:rsid w:val="002669FC"/>
    <w:rsid w:val="0026769B"/>
    <w:rsid w:val="00267909"/>
    <w:rsid w:val="002679A2"/>
    <w:rsid w:val="002739C6"/>
    <w:rsid w:val="00273AD9"/>
    <w:rsid w:val="002749FD"/>
    <w:rsid w:val="00274BC4"/>
    <w:rsid w:val="00275017"/>
    <w:rsid w:val="002751FA"/>
    <w:rsid w:val="00277C58"/>
    <w:rsid w:val="00281B7C"/>
    <w:rsid w:val="002823A2"/>
    <w:rsid w:val="00286A02"/>
    <w:rsid w:val="00287348"/>
    <w:rsid w:val="0029037C"/>
    <w:rsid w:val="00290481"/>
    <w:rsid w:val="00291AA6"/>
    <w:rsid w:val="00291D3A"/>
    <w:rsid w:val="00293CAA"/>
    <w:rsid w:val="00294DBB"/>
    <w:rsid w:val="00295E0D"/>
    <w:rsid w:val="00296867"/>
    <w:rsid w:val="00297556"/>
    <w:rsid w:val="002A1B41"/>
    <w:rsid w:val="002A4B8B"/>
    <w:rsid w:val="002A638F"/>
    <w:rsid w:val="002A6FD1"/>
    <w:rsid w:val="002B0354"/>
    <w:rsid w:val="002B31A2"/>
    <w:rsid w:val="002B4D1A"/>
    <w:rsid w:val="002B4EA0"/>
    <w:rsid w:val="002B6F69"/>
    <w:rsid w:val="002C109E"/>
    <w:rsid w:val="002C5D90"/>
    <w:rsid w:val="002D205E"/>
    <w:rsid w:val="002D26DE"/>
    <w:rsid w:val="002D28C4"/>
    <w:rsid w:val="002D4F22"/>
    <w:rsid w:val="002D5A06"/>
    <w:rsid w:val="002D7517"/>
    <w:rsid w:val="002E011E"/>
    <w:rsid w:val="002E1018"/>
    <w:rsid w:val="002E4821"/>
    <w:rsid w:val="002E5B4B"/>
    <w:rsid w:val="002E5DA8"/>
    <w:rsid w:val="002E6804"/>
    <w:rsid w:val="002E6A7A"/>
    <w:rsid w:val="002E6F22"/>
    <w:rsid w:val="002E7274"/>
    <w:rsid w:val="002F43D2"/>
    <w:rsid w:val="002F5365"/>
    <w:rsid w:val="002F59EA"/>
    <w:rsid w:val="002F6062"/>
    <w:rsid w:val="00300D63"/>
    <w:rsid w:val="00301490"/>
    <w:rsid w:val="0030207D"/>
    <w:rsid w:val="003028BE"/>
    <w:rsid w:val="003032F3"/>
    <w:rsid w:val="00305273"/>
    <w:rsid w:val="003168A4"/>
    <w:rsid w:val="00317707"/>
    <w:rsid w:val="00320607"/>
    <w:rsid w:val="00321BAD"/>
    <w:rsid w:val="003221E3"/>
    <w:rsid w:val="003229D7"/>
    <w:rsid w:val="00325653"/>
    <w:rsid w:val="00327A7F"/>
    <w:rsid w:val="00327D73"/>
    <w:rsid w:val="003302D3"/>
    <w:rsid w:val="00334F47"/>
    <w:rsid w:val="0033648E"/>
    <w:rsid w:val="00340935"/>
    <w:rsid w:val="00340D8F"/>
    <w:rsid w:val="00342268"/>
    <w:rsid w:val="00343C55"/>
    <w:rsid w:val="0034526B"/>
    <w:rsid w:val="003506E9"/>
    <w:rsid w:val="003514B5"/>
    <w:rsid w:val="00351AD6"/>
    <w:rsid w:val="00356BDF"/>
    <w:rsid w:val="003577E6"/>
    <w:rsid w:val="0035790C"/>
    <w:rsid w:val="00362242"/>
    <w:rsid w:val="00363A18"/>
    <w:rsid w:val="00363ED6"/>
    <w:rsid w:val="00363F07"/>
    <w:rsid w:val="00363F8A"/>
    <w:rsid w:val="00364524"/>
    <w:rsid w:val="00366489"/>
    <w:rsid w:val="0037332A"/>
    <w:rsid w:val="00374793"/>
    <w:rsid w:val="0037483B"/>
    <w:rsid w:val="00375AAF"/>
    <w:rsid w:val="003762AD"/>
    <w:rsid w:val="00376D29"/>
    <w:rsid w:val="00377BA4"/>
    <w:rsid w:val="00380114"/>
    <w:rsid w:val="00380E03"/>
    <w:rsid w:val="00383706"/>
    <w:rsid w:val="00383F50"/>
    <w:rsid w:val="00384265"/>
    <w:rsid w:val="003854CE"/>
    <w:rsid w:val="003A19BA"/>
    <w:rsid w:val="003A3C97"/>
    <w:rsid w:val="003A589A"/>
    <w:rsid w:val="003A5E4B"/>
    <w:rsid w:val="003A6F94"/>
    <w:rsid w:val="003A73E7"/>
    <w:rsid w:val="003B612F"/>
    <w:rsid w:val="003C4158"/>
    <w:rsid w:val="003C76BB"/>
    <w:rsid w:val="003D4CAB"/>
    <w:rsid w:val="003D4F84"/>
    <w:rsid w:val="003E2FD7"/>
    <w:rsid w:val="003E3B6A"/>
    <w:rsid w:val="003F060E"/>
    <w:rsid w:val="003F1656"/>
    <w:rsid w:val="003F1E5E"/>
    <w:rsid w:val="003F5E05"/>
    <w:rsid w:val="003F6820"/>
    <w:rsid w:val="004007E7"/>
    <w:rsid w:val="004008B4"/>
    <w:rsid w:val="004020BC"/>
    <w:rsid w:val="004068B3"/>
    <w:rsid w:val="00406EA8"/>
    <w:rsid w:val="0040772D"/>
    <w:rsid w:val="004121E1"/>
    <w:rsid w:val="004141E1"/>
    <w:rsid w:val="00414D63"/>
    <w:rsid w:val="00416EE1"/>
    <w:rsid w:val="00420923"/>
    <w:rsid w:val="00422108"/>
    <w:rsid w:val="00422D11"/>
    <w:rsid w:val="00423A8A"/>
    <w:rsid w:val="00425BFA"/>
    <w:rsid w:val="00425CBF"/>
    <w:rsid w:val="004261A8"/>
    <w:rsid w:val="00426CA8"/>
    <w:rsid w:val="00430E25"/>
    <w:rsid w:val="00431C6B"/>
    <w:rsid w:val="004324E4"/>
    <w:rsid w:val="00432545"/>
    <w:rsid w:val="004342E2"/>
    <w:rsid w:val="00435FC2"/>
    <w:rsid w:val="00436E22"/>
    <w:rsid w:val="0043701B"/>
    <w:rsid w:val="004437EE"/>
    <w:rsid w:val="00447AD7"/>
    <w:rsid w:val="00451013"/>
    <w:rsid w:val="004529B9"/>
    <w:rsid w:val="00452D61"/>
    <w:rsid w:val="004570DA"/>
    <w:rsid w:val="00457506"/>
    <w:rsid w:val="00457835"/>
    <w:rsid w:val="00457B3D"/>
    <w:rsid w:val="004641F4"/>
    <w:rsid w:val="00464FE9"/>
    <w:rsid w:val="004656F2"/>
    <w:rsid w:val="00466DE2"/>
    <w:rsid w:val="00467806"/>
    <w:rsid w:val="00467A18"/>
    <w:rsid w:val="0047141F"/>
    <w:rsid w:val="00472149"/>
    <w:rsid w:val="004733C9"/>
    <w:rsid w:val="0047347C"/>
    <w:rsid w:val="00473FAE"/>
    <w:rsid w:val="004762F0"/>
    <w:rsid w:val="004766D7"/>
    <w:rsid w:val="004775D4"/>
    <w:rsid w:val="004776DE"/>
    <w:rsid w:val="00477CA9"/>
    <w:rsid w:val="0048147D"/>
    <w:rsid w:val="004821D6"/>
    <w:rsid w:val="004826BA"/>
    <w:rsid w:val="00483189"/>
    <w:rsid w:val="0048436D"/>
    <w:rsid w:val="00484B2E"/>
    <w:rsid w:val="00486A7C"/>
    <w:rsid w:val="0048747E"/>
    <w:rsid w:val="00487A91"/>
    <w:rsid w:val="0049133F"/>
    <w:rsid w:val="00492E00"/>
    <w:rsid w:val="00493184"/>
    <w:rsid w:val="00493370"/>
    <w:rsid w:val="004976C0"/>
    <w:rsid w:val="004A021E"/>
    <w:rsid w:val="004A0741"/>
    <w:rsid w:val="004A77D4"/>
    <w:rsid w:val="004B2DB6"/>
    <w:rsid w:val="004B3949"/>
    <w:rsid w:val="004B46EC"/>
    <w:rsid w:val="004C0072"/>
    <w:rsid w:val="004C1771"/>
    <w:rsid w:val="004C2810"/>
    <w:rsid w:val="004C29A3"/>
    <w:rsid w:val="004C3216"/>
    <w:rsid w:val="004C33C2"/>
    <w:rsid w:val="004C40BF"/>
    <w:rsid w:val="004C588B"/>
    <w:rsid w:val="004C76AE"/>
    <w:rsid w:val="004C7850"/>
    <w:rsid w:val="004D0F6A"/>
    <w:rsid w:val="004D2A1D"/>
    <w:rsid w:val="004D2DBF"/>
    <w:rsid w:val="004D3263"/>
    <w:rsid w:val="004D3280"/>
    <w:rsid w:val="004D3709"/>
    <w:rsid w:val="004D38E4"/>
    <w:rsid w:val="004D4C5D"/>
    <w:rsid w:val="004D7DEB"/>
    <w:rsid w:val="004E0D8D"/>
    <w:rsid w:val="004E130A"/>
    <w:rsid w:val="004E4218"/>
    <w:rsid w:val="004E59E6"/>
    <w:rsid w:val="004F1331"/>
    <w:rsid w:val="004F1D63"/>
    <w:rsid w:val="004F3219"/>
    <w:rsid w:val="004F3E90"/>
    <w:rsid w:val="004F540E"/>
    <w:rsid w:val="004F649B"/>
    <w:rsid w:val="004F6C9C"/>
    <w:rsid w:val="0050060C"/>
    <w:rsid w:val="00500916"/>
    <w:rsid w:val="00500BF3"/>
    <w:rsid w:val="00502D3B"/>
    <w:rsid w:val="005043CE"/>
    <w:rsid w:val="0050459F"/>
    <w:rsid w:val="00504DF5"/>
    <w:rsid w:val="005050EE"/>
    <w:rsid w:val="0050557E"/>
    <w:rsid w:val="00506747"/>
    <w:rsid w:val="005100A4"/>
    <w:rsid w:val="005109E1"/>
    <w:rsid w:val="00510A03"/>
    <w:rsid w:val="00510E13"/>
    <w:rsid w:val="005118F7"/>
    <w:rsid w:val="00512876"/>
    <w:rsid w:val="005134C0"/>
    <w:rsid w:val="00516DCD"/>
    <w:rsid w:val="00520EAC"/>
    <w:rsid w:val="005218B0"/>
    <w:rsid w:val="00522C47"/>
    <w:rsid w:val="0052470F"/>
    <w:rsid w:val="00530844"/>
    <w:rsid w:val="00530E0A"/>
    <w:rsid w:val="00531ACD"/>
    <w:rsid w:val="00543B52"/>
    <w:rsid w:val="0054519E"/>
    <w:rsid w:val="005460D1"/>
    <w:rsid w:val="00546B97"/>
    <w:rsid w:val="00546C6D"/>
    <w:rsid w:val="00546E96"/>
    <w:rsid w:val="0054725F"/>
    <w:rsid w:val="00550DB0"/>
    <w:rsid w:val="00551900"/>
    <w:rsid w:val="005529B2"/>
    <w:rsid w:val="005545A9"/>
    <w:rsid w:val="00554856"/>
    <w:rsid w:val="005548C8"/>
    <w:rsid w:val="00554CD3"/>
    <w:rsid w:val="00554F05"/>
    <w:rsid w:val="005555D4"/>
    <w:rsid w:val="00555C36"/>
    <w:rsid w:val="00557A52"/>
    <w:rsid w:val="0056013B"/>
    <w:rsid w:val="00560389"/>
    <w:rsid w:val="00561718"/>
    <w:rsid w:val="00561DAC"/>
    <w:rsid w:val="005655C4"/>
    <w:rsid w:val="005700AC"/>
    <w:rsid w:val="0057068B"/>
    <w:rsid w:val="0057502B"/>
    <w:rsid w:val="0057646D"/>
    <w:rsid w:val="00577F26"/>
    <w:rsid w:val="0058076A"/>
    <w:rsid w:val="00582104"/>
    <w:rsid w:val="0058230F"/>
    <w:rsid w:val="005839E4"/>
    <w:rsid w:val="00584251"/>
    <w:rsid w:val="0058660A"/>
    <w:rsid w:val="00587C6B"/>
    <w:rsid w:val="00590096"/>
    <w:rsid w:val="005915DA"/>
    <w:rsid w:val="0059244F"/>
    <w:rsid w:val="00592C65"/>
    <w:rsid w:val="00594EB0"/>
    <w:rsid w:val="00595D4D"/>
    <w:rsid w:val="005A09D1"/>
    <w:rsid w:val="005A1E5A"/>
    <w:rsid w:val="005A23EC"/>
    <w:rsid w:val="005A373F"/>
    <w:rsid w:val="005A7712"/>
    <w:rsid w:val="005B0841"/>
    <w:rsid w:val="005B08FB"/>
    <w:rsid w:val="005B12D2"/>
    <w:rsid w:val="005B5408"/>
    <w:rsid w:val="005B540B"/>
    <w:rsid w:val="005B5FA9"/>
    <w:rsid w:val="005C3B35"/>
    <w:rsid w:val="005C4AB0"/>
    <w:rsid w:val="005C54FE"/>
    <w:rsid w:val="005C7199"/>
    <w:rsid w:val="005D0306"/>
    <w:rsid w:val="005D3DF3"/>
    <w:rsid w:val="005D4169"/>
    <w:rsid w:val="005D55BC"/>
    <w:rsid w:val="005D5984"/>
    <w:rsid w:val="005D5B20"/>
    <w:rsid w:val="005D5E27"/>
    <w:rsid w:val="005D5F17"/>
    <w:rsid w:val="005D6D52"/>
    <w:rsid w:val="005E161C"/>
    <w:rsid w:val="005E2C38"/>
    <w:rsid w:val="005E2E2E"/>
    <w:rsid w:val="005E4B39"/>
    <w:rsid w:val="005E5A3E"/>
    <w:rsid w:val="005E60F5"/>
    <w:rsid w:val="005E7852"/>
    <w:rsid w:val="005F2D9A"/>
    <w:rsid w:val="005F41EE"/>
    <w:rsid w:val="005F7C97"/>
    <w:rsid w:val="005F7F15"/>
    <w:rsid w:val="00601FE4"/>
    <w:rsid w:val="00602091"/>
    <w:rsid w:val="006047ED"/>
    <w:rsid w:val="00606224"/>
    <w:rsid w:val="0060633B"/>
    <w:rsid w:val="00606537"/>
    <w:rsid w:val="00610080"/>
    <w:rsid w:val="006113E7"/>
    <w:rsid w:val="0061232B"/>
    <w:rsid w:val="00612B52"/>
    <w:rsid w:val="00613246"/>
    <w:rsid w:val="006144D5"/>
    <w:rsid w:val="006148BF"/>
    <w:rsid w:val="00615BF9"/>
    <w:rsid w:val="00615DE8"/>
    <w:rsid w:val="00620042"/>
    <w:rsid w:val="00621B84"/>
    <w:rsid w:val="00621CD7"/>
    <w:rsid w:val="00621DF4"/>
    <w:rsid w:val="00622244"/>
    <w:rsid w:val="00622C15"/>
    <w:rsid w:val="00624E33"/>
    <w:rsid w:val="00624E94"/>
    <w:rsid w:val="00624FC4"/>
    <w:rsid w:val="0062521A"/>
    <w:rsid w:val="00625A45"/>
    <w:rsid w:val="00626BFE"/>
    <w:rsid w:val="00627AA5"/>
    <w:rsid w:val="00631551"/>
    <w:rsid w:val="00631729"/>
    <w:rsid w:val="00631BEF"/>
    <w:rsid w:val="00632527"/>
    <w:rsid w:val="00632E5F"/>
    <w:rsid w:val="00634872"/>
    <w:rsid w:val="00634B81"/>
    <w:rsid w:val="00635015"/>
    <w:rsid w:val="00635FF6"/>
    <w:rsid w:val="00641828"/>
    <w:rsid w:val="00641856"/>
    <w:rsid w:val="0064193D"/>
    <w:rsid w:val="00642FBE"/>
    <w:rsid w:val="00643008"/>
    <w:rsid w:val="00644FBB"/>
    <w:rsid w:val="00645C20"/>
    <w:rsid w:val="00646624"/>
    <w:rsid w:val="006469C5"/>
    <w:rsid w:val="00646FF4"/>
    <w:rsid w:val="00651BDD"/>
    <w:rsid w:val="00652E30"/>
    <w:rsid w:val="00657256"/>
    <w:rsid w:val="0066073C"/>
    <w:rsid w:val="00661D0E"/>
    <w:rsid w:val="00664A2D"/>
    <w:rsid w:val="006665FC"/>
    <w:rsid w:val="00671B60"/>
    <w:rsid w:val="00671E79"/>
    <w:rsid w:val="006722EB"/>
    <w:rsid w:val="0067363D"/>
    <w:rsid w:val="006741EA"/>
    <w:rsid w:val="006779EF"/>
    <w:rsid w:val="0068147E"/>
    <w:rsid w:val="00682A09"/>
    <w:rsid w:val="00683251"/>
    <w:rsid w:val="006832A1"/>
    <w:rsid w:val="006834C9"/>
    <w:rsid w:val="00684D41"/>
    <w:rsid w:val="00685982"/>
    <w:rsid w:val="00687704"/>
    <w:rsid w:val="006910D2"/>
    <w:rsid w:val="00691C70"/>
    <w:rsid w:val="00693F48"/>
    <w:rsid w:val="00694481"/>
    <w:rsid w:val="006A02E3"/>
    <w:rsid w:val="006A2E45"/>
    <w:rsid w:val="006A3250"/>
    <w:rsid w:val="006A3944"/>
    <w:rsid w:val="006A405C"/>
    <w:rsid w:val="006A4258"/>
    <w:rsid w:val="006B0559"/>
    <w:rsid w:val="006B1D90"/>
    <w:rsid w:val="006B42E5"/>
    <w:rsid w:val="006B6E6D"/>
    <w:rsid w:val="006B7D83"/>
    <w:rsid w:val="006C225D"/>
    <w:rsid w:val="006C2647"/>
    <w:rsid w:val="006C44C4"/>
    <w:rsid w:val="006C6421"/>
    <w:rsid w:val="006C7D72"/>
    <w:rsid w:val="006D378C"/>
    <w:rsid w:val="006D4479"/>
    <w:rsid w:val="006D4B27"/>
    <w:rsid w:val="006D5D50"/>
    <w:rsid w:val="006D7B31"/>
    <w:rsid w:val="006E046D"/>
    <w:rsid w:val="006E2573"/>
    <w:rsid w:val="006E3162"/>
    <w:rsid w:val="006E570E"/>
    <w:rsid w:val="006E657D"/>
    <w:rsid w:val="006E6F2D"/>
    <w:rsid w:val="006E76F0"/>
    <w:rsid w:val="006E7AC3"/>
    <w:rsid w:val="006F0990"/>
    <w:rsid w:val="006F21A9"/>
    <w:rsid w:val="006F29DC"/>
    <w:rsid w:val="006F3198"/>
    <w:rsid w:val="006F4DA7"/>
    <w:rsid w:val="006F73CE"/>
    <w:rsid w:val="00701A45"/>
    <w:rsid w:val="00701C1C"/>
    <w:rsid w:val="007031C9"/>
    <w:rsid w:val="00703B54"/>
    <w:rsid w:val="00711782"/>
    <w:rsid w:val="00713F87"/>
    <w:rsid w:val="007143BF"/>
    <w:rsid w:val="00714739"/>
    <w:rsid w:val="00717682"/>
    <w:rsid w:val="0071788C"/>
    <w:rsid w:val="00720DBD"/>
    <w:rsid w:val="00724750"/>
    <w:rsid w:val="00725584"/>
    <w:rsid w:val="00725AFB"/>
    <w:rsid w:val="00730572"/>
    <w:rsid w:val="00730792"/>
    <w:rsid w:val="00733963"/>
    <w:rsid w:val="007345FC"/>
    <w:rsid w:val="0073475F"/>
    <w:rsid w:val="00737FD0"/>
    <w:rsid w:val="007409D3"/>
    <w:rsid w:val="007417C2"/>
    <w:rsid w:val="00742C19"/>
    <w:rsid w:val="00743A0D"/>
    <w:rsid w:val="007440BA"/>
    <w:rsid w:val="0075412C"/>
    <w:rsid w:val="007577FD"/>
    <w:rsid w:val="00757AD4"/>
    <w:rsid w:val="00762B08"/>
    <w:rsid w:val="00764F14"/>
    <w:rsid w:val="00772C3A"/>
    <w:rsid w:val="00774745"/>
    <w:rsid w:val="007816E3"/>
    <w:rsid w:val="00782039"/>
    <w:rsid w:val="00782454"/>
    <w:rsid w:val="0078298E"/>
    <w:rsid w:val="0078322B"/>
    <w:rsid w:val="0078434D"/>
    <w:rsid w:val="00784633"/>
    <w:rsid w:val="00785E6E"/>
    <w:rsid w:val="007875B5"/>
    <w:rsid w:val="00791B84"/>
    <w:rsid w:val="00793267"/>
    <w:rsid w:val="00795E03"/>
    <w:rsid w:val="007A12A0"/>
    <w:rsid w:val="007A18A8"/>
    <w:rsid w:val="007A25A0"/>
    <w:rsid w:val="007A4846"/>
    <w:rsid w:val="007A572F"/>
    <w:rsid w:val="007A706B"/>
    <w:rsid w:val="007B106A"/>
    <w:rsid w:val="007C0FDF"/>
    <w:rsid w:val="007C1DEE"/>
    <w:rsid w:val="007C3CCA"/>
    <w:rsid w:val="007C5EFA"/>
    <w:rsid w:val="007C692C"/>
    <w:rsid w:val="007C6FAA"/>
    <w:rsid w:val="007C7E7B"/>
    <w:rsid w:val="007D0CDE"/>
    <w:rsid w:val="007D35A9"/>
    <w:rsid w:val="007D7D87"/>
    <w:rsid w:val="007E1CF0"/>
    <w:rsid w:val="007E2D4F"/>
    <w:rsid w:val="007E4976"/>
    <w:rsid w:val="007E4AC8"/>
    <w:rsid w:val="007E7AA9"/>
    <w:rsid w:val="007F38C8"/>
    <w:rsid w:val="007F5C1C"/>
    <w:rsid w:val="007F6D02"/>
    <w:rsid w:val="00800AF4"/>
    <w:rsid w:val="00801F7E"/>
    <w:rsid w:val="0080371A"/>
    <w:rsid w:val="0080652C"/>
    <w:rsid w:val="00810838"/>
    <w:rsid w:val="00811519"/>
    <w:rsid w:val="0081262D"/>
    <w:rsid w:val="00815121"/>
    <w:rsid w:val="008159AB"/>
    <w:rsid w:val="00820141"/>
    <w:rsid w:val="0082035A"/>
    <w:rsid w:val="00820373"/>
    <w:rsid w:val="00821E1C"/>
    <w:rsid w:val="00823946"/>
    <w:rsid w:val="00823EB7"/>
    <w:rsid w:val="00825327"/>
    <w:rsid w:val="00826AA3"/>
    <w:rsid w:val="008306D4"/>
    <w:rsid w:val="008319EB"/>
    <w:rsid w:val="00834A17"/>
    <w:rsid w:val="00835CAF"/>
    <w:rsid w:val="00835E2B"/>
    <w:rsid w:val="008405BE"/>
    <w:rsid w:val="00840982"/>
    <w:rsid w:val="00841230"/>
    <w:rsid w:val="0084499D"/>
    <w:rsid w:val="00845591"/>
    <w:rsid w:val="00846F6F"/>
    <w:rsid w:val="00850C57"/>
    <w:rsid w:val="008516F3"/>
    <w:rsid w:val="00851754"/>
    <w:rsid w:val="008520DD"/>
    <w:rsid w:val="0085427D"/>
    <w:rsid w:val="0085576F"/>
    <w:rsid w:val="0085584D"/>
    <w:rsid w:val="00855A90"/>
    <w:rsid w:val="00860B27"/>
    <w:rsid w:val="008612DC"/>
    <w:rsid w:val="00862043"/>
    <w:rsid w:val="00864F97"/>
    <w:rsid w:val="008655CF"/>
    <w:rsid w:val="0086574E"/>
    <w:rsid w:val="00866A62"/>
    <w:rsid w:val="0087393D"/>
    <w:rsid w:val="00873A1E"/>
    <w:rsid w:val="00874B59"/>
    <w:rsid w:val="00877534"/>
    <w:rsid w:val="008804B4"/>
    <w:rsid w:val="008827EB"/>
    <w:rsid w:val="0088475E"/>
    <w:rsid w:val="00884FAA"/>
    <w:rsid w:val="0088718B"/>
    <w:rsid w:val="00887774"/>
    <w:rsid w:val="008879E9"/>
    <w:rsid w:val="0089108D"/>
    <w:rsid w:val="00892F9C"/>
    <w:rsid w:val="00897C53"/>
    <w:rsid w:val="008A2AC0"/>
    <w:rsid w:val="008A5A08"/>
    <w:rsid w:val="008A5EDD"/>
    <w:rsid w:val="008A6994"/>
    <w:rsid w:val="008B03C7"/>
    <w:rsid w:val="008B08FB"/>
    <w:rsid w:val="008B1205"/>
    <w:rsid w:val="008B2242"/>
    <w:rsid w:val="008B3697"/>
    <w:rsid w:val="008B4643"/>
    <w:rsid w:val="008B5A72"/>
    <w:rsid w:val="008B7859"/>
    <w:rsid w:val="008C33BE"/>
    <w:rsid w:val="008C4464"/>
    <w:rsid w:val="008C7DEB"/>
    <w:rsid w:val="008C7F12"/>
    <w:rsid w:val="008D0048"/>
    <w:rsid w:val="008D1B28"/>
    <w:rsid w:val="008D2A5E"/>
    <w:rsid w:val="008D2CCA"/>
    <w:rsid w:val="008D46E0"/>
    <w:rsid w:val="008D7203"/>
    <w:rsid w:val="008E2F1B"/>
    <w:rsid w:val="008E4404"/>
    <w:rsid w:val="008F0445"/>
    <w:rsid w:val="008F5105"/>
    <w:rsid w:val="008F6277"/>
    <w:rsid w:val="008F7982"/>
    <w:rsid w:val="008F7C68"/>
    <w:rsid w:val="00900F24"/>
    <w:rsid w:val="009010D1"/>
    <w:rsid w:val="009013DC"/>
    <w:rsid w:val="00901574"/>
    <w:rsid w:val="00901830"/>
    <w:rsid w:val="00904FE3"/>
    <w:rsid w:val="00905DA0"/>
    <w:rsid w:val="0090642A"/>
    <w:rsid w:val="00907221"/>
    <w:rsid w:val="0091038A"/>
    <w:rsid w:val="00910E16"/>
    <w:rsid w:val="00911B48"/>
    <w:rsid w:val="00913062"/>
    <w:rsid w:val="009172EC"/>
    <w:rsid w:val="00920016"/>
    <w:rsid w:val="00923508"/>
    <w:rsid w:val="00923F7D"/>
    <w:rsid w:val="009266F5"/>
    <w:rsid w:val="009267D0"/>
    <w:rsid w:val="00927B00"/>
    <w:rsid w:val="009303CA"/>
    <w:rsid w:val="00933247"/>
    <w:rsid w:val="0093328C"/>
    <w:rsid w:val="009334B7"/>
    <w:rsid w:val="009335E5"/>
    <w:rsid w:val="009366E8"/>
    <w:rsid w:val="009375FB"/>
    <w:rsid w:val="0094290C"/>
    <w:rsid w:val="009458EC"/>
    <w:rsid w:val="00946834"/>
    <w:rsid w:val="00951144"/>
    <w:rsid w:val="00953904"/>
    <w:rsid w:val="00954550"/>
    <w:rsid w:val="009547AD"/>
    <w:rsid w:val="00954D1C"/>
    <w:rsid w:val="00955B93"/>
    <w:rsid w:val="00957EEE"/>
    <w:rsid w:val="00961856"/>
    <w:rsid w:val="00961C04"/>
    <w:rsid w:val="00962256"/>
    <w:rsid w:val="009622E4"/>
    <w:rsid w:val="009624C9"/>
    <w:rsid w:val="0096531A"/>
    <w:rsid w:val="00966CF7"/>
    <w:rsid w:val="009670CD"/>
    <w:rsid w:val="00971B4E"/>
    <w:rsid w:val="009722EB"/>
    <w:rsid w:val="00974A93"/>
    <w:rsid w:val="00976588"/>
    <w:rsid w:val="0097668A"/>
    <w:rsid w:val="00977A4F"/>
    <w:rsid w:val="00981D24"/>
    <w:rsid w:val="009834D5"/>
    <w:rsid w:val="00983F00"/>
    <w:rsid w:val="009872C3"/>
    <w:rsid w:val="00990662"/>
    <w:rsid w:val="009915CA"/>
    <w:rsid w:val="00996CDD"/>
    <w:rsid w:val="00997654"/>
    <w:rsid w:val="009A07B2"/>
    <w:rsid w:val="009A1061"/>
    <w:rsid w:val="009A2B83"/>
    <w:rsid w:val="009A40B8"/>
    <w:rsid w:val="009A6566"/>
    <w:rsid w:val="009A78C5"/>
    <w:rsid w:val="009B23A9"/>
    <w:rsid w:val="009B2965"/>
    <w:rsid w:val="009B4167"/>
    <w:rsid w:val="009B5D94"/>
    <w:rsid w:val="009B7A24"/>
    <w:rsid w:val="009C00E7"/>
    <w:rsid w:val="009C02AB"/>
    <w:rsid w:val="009C2246"/>
    <w:rsid w:val="009C5AB6"/>
    <w:rsid w:val="009C62B4"/>
    <w:rsid w:val="009C6AAF"/>
    <w:rsid w:val="009C77F2"/>
    <w:rsid w:val="009C7BDE"/>
    <w:rsid w:val="009D0979"/>
    <w:rsid w:val="009D221F"/>
    <w:rsid w:val="009D32D3"/>
    <w:rsid w:val="009D3B6D"/>
    <w:rsid w:val="009D6612"/>
    <w:rsid w:val="009D6EAC"/>
    <w:rsid w:val="009D7FCB"/>
    <w:rsid w:val="009E2304"/>
    <w:rsid w:val="009E2AB9"/>
    <w:rsid w:val="009E3C3D"/>
    <w:rsid w:val="009E44D0"/>
    <w:rsid w:val="009E67E3"/>
    <w:rsid w:val="009E7C42"/>
    <w:rsid w:val="009E7F11"/>
    <w:rsid w:val="009F0468"/>
    <w:rsid w:val="009F1421"/>
    <w:rsid w:val="009F3808"/>
    <w:rsid w:val="009F4967"/>
    <w:rsid w:val="009F5A66"/>
    <w:rsid w:val="009F74F0"/>
    <w:rsid w:val="00A0065E"/>
    <w:rsid w:val="00A007D7"/>
    <w:rsid w:val="00A01864"/>
    <w:rsid w:val="00A02CDD"/>
    <w:rsid w:val="00A03ED5"/>
    <w:rsid w:val="00A059F8"/>
    <w:rsid w:val="00A060E1"/>
    <w:rsid w:val="00A07D6A"/>
    <w:rsid w:val="00A10218"/>
    <w:rsid w:val="00A1124F"/>
    <w:rsid w:val="00A1275D"/>
    <w:rsid w:val="00A149BB"/>
    <w:rsid w:val="00A15F66"/>
    <w:rsid w:val="00A2031B"/>
    <w:rsid w:val="00A20703"/>
    <w:rsid w:val="00A20ECA"/>
    <w:rsid w:val="00A23F6A"/>
    <w:rsid w:val="00A23FF5"/>
    <w:rsid w:val="00A246CB"/>
    <w:rsid w:val="00A263BE"/>
    <w:rsid w:val="00A31A0C"/>
    <w:rsid w:val="00A31D8F"/>
    <w:rsid w:val="00A31DFD"/>
    <w:rsid w:val="00A324A3"/>
    <w:rsid w:val="00A329D8"/>
    <w:rsid w:val="00A40DC9"/>
    <w:rsid w:val="00A41D9C"/>
    <w:rsid w:val="00A4232B"/>
    <w:rsid w:val="00A44173"/>
    <w:rsid w:val="00A44E1B"/>
    <w:rsid w:val="00A50318"/>
    <w:rsid w:val="00A50D0E"/>
    <w:rsid w:val="00A50F62"/>
    <w:rsid w:val="00A5107D"/>
    <w:rsid w:val="00A51C96"/>
    <w:rsid w:val="00A53F1C"/>
    <w:rsid w:val="00A561C9"/>
    <w:rsid w:val="00A573EB"/>
    <w:rsid w:val="00A5796C"/>
    <w:rsid w:val="00A607D7"/>
    <w:rsid w:val="00A61C4E"/>
    <w:rsid w:val="00A636AF"/>
    <w:rsid w:val="00A6489D"/>
    <w:rsid w:val="00A6650E"/>
    <w:rsid w:val="00A66ADE"/>
    <w:rsid w:val="00A67843"/>
    <w:rsid w:val="00A710CF"/>
    <w:rsid w:val="00A717F1"/>
    <w:rsid w:val="00A7297F"/>
    <w:rsid w:val="00A72C27"/>
    <w:rsid w:val="00A743FF"/>
    <w:rsid w:val="00A758FE"/>
    <w:rsid w:val="00A77E20"/>
    <w:rsid w:val="00A83243"/>
    <w:rsid w:val="00A86896"/>
    <w:rsid w:val="00A868AD"/>
    <w:rsid w:val="00A87835"/>
    <w:rsid w:val="00A87C7C"/>
    <w:rsid w:val="00A90473"/>
    <w:rsid w:val="00A91527"/>
    <w:rsid w:val="00A9179C"/>
    <w:rsid w:val="00A9185A"/>
    <w:rsid w:val="00A93218"/>
    <w:rsid w:val="00A94018"/>
    <w:rsid w:val="00A968C0"/>
    <w:rsid w:val="00AA0605"/>
    <w:rsid w:val="00AA79D5"/>
    <w:rsid w:val="00AA7B84"/>
    <w:rsid w:val="00AB0F9D"/>
    <w:rsid w:val="00AB1515"/>
    <w:rsid w:val="00AB20EB"/>
    <w:rsid w:val="00AB42E3"/>
    <w:rsid w:val="00AB5BBC"/>
    <w:rsid w:val="00AC03DC"/>
    <w:rsid w:val="00AC132B"/>
    <w:rsid w:val="00AC230C"/>
    <w:rsid w:val="00AC293B"/>
    <w:rsid w:val="00AC34A1"/>
    <w:rsid w:val="00AC4542"/>
    <w:rsid w:val="00AC544D"/>
    <w:rsid w:val="00AC68EB"/>
    <w:rsid w:val="00AC7270"/>
    <w:rsid w:val="00AD08C8"/>
    <w:rsid w:val="00AD0F73"/>
    <w:rsid w:val="00AD2479"/>
    <w:rsid w:val="00AD2E81"/>
    <w:rsid w:val="00AD2FF2"/>
    <w:rsid w:val="00AD36B8"/>
    <w:rsid w:val="00AD454F"/>
    <w:rsid w:val="00AD6DC7"/>
    <w:rsid w:val="00AE02C1"/>
    <w:rsid w:val="00AE1562"/>
    <w:rsid w:val="00AE15CB"/>
    <w:rsid w:val="00AE1983"/>
    <w:rsid w:val="00AE2E6C"/>
    <w:rsid w:val="00AE465E"/>
    <w:rsid w:val="00AE52D3"/>
    <w:rsid w:val="00AF0061"/>
    <w:rsid w:val="00AF167C"/>
    <w:rsid w:val="00AF1729"/>
    <w:rsid w:val="00AF40A1"/>
    <w:rsid w:val="00B00045"/>
    <w:rsid w:val="00B02CD3"/>
    <w:rsid w:val="00B0507E"/>
    <w:rsid w:val="00B061D7"/>
    <w:rsid w:val="00B07D6D"/>
    <w:rsid w:val="00B105EE"/>
    <w:rsid w:val="00B1361E"/>
    <w:rsid w:val="00B14696"/>
    <w:rsid w:val="00B15186"/>
    <w:rsid w:val="00B15A66"/>
    <w:rsid w:val="00B17755"/>
    <w:rsid w:val="00B17A23"/>
    <w:rsid w:val="00B20C97"/>
    <w:rsid w:val="00B23697"/>
    <w:rsid w:val="00B246D0"/>
    <w:rsid w:val="00B24ACD"/>
    <w:rsid w:val="00B2668B"/>
    <w:rsid w:val="00B26E19"/>
    <w:rsid w:val="00B27AA0"/>
    <w:rsid w:val="00B32F73"/>
    <w:rsid w:val="00B34995"/>
    <w:rsid w:val="00B366EF"/>
    <w:rsid w:val="00B36F2E"/>
    <w:rsid w:val="00B371AB"/>
    <w:rsid w:val="00B42D29"/>
    <w:rsid w:val="00B449E2"/>
    <w:rsid w:val="00B44B39"/>
    <w:rsid w:val="00B540E8"/>
    <w:rsid w:val="00B55021"/>
    <w:rsid w:val="00B555E9"/>
    <w:rsid w:val="00B55E94"/>
    <w:rsid w:val="00B561B2"/>
    <w:rsid w:val="00B5730E"/>
    <w:rsid w:val="00B621E4"/>
    <w:rsid w:val="00B63164"/>
    <w:rsid w:val="00B63844"/>
    <w:rsid w:val="00B65C2F"/>
    <w:rsid w:val="00B665D8"/>
    <w:rsid w:val="00B6746A"/>
    <w:rsid w:val="00B70AA6"/>
    <w:rsid w:val="00B7156D"/>
    <w:rsid w:val="00B73466"/>
    <w:rsid w:val="00B747FC"/>
    <w:rsid w:val="00B74A7B"/>
    <w:rsid w:val="00B75244"/>
    <w:rsid w:val="00B83123"/>
    <w:rsid w:val="00B85209"/>
    <w:rsid w:val="00B86986"/>
    <w:rsid w:val="00B871C9"/>
    <w:rsid w:val="00B876A6"/>
    <w:rsid w:val="00B90128"/>
    <w:rsid w:val="00B9163F"/>
    <w:rsid w:val="00B93BB2"/>
    <w:rsid w:val="00BA0E08"/>
    <w:rsid w:val="00BA13E4"/>
    <w:rsid w:val="00BA1A6D"/>
    <w:rsid w:val="00BA1D39"/>
    <w:rsid w:val="00BA576B"/>
    <w:rsid w:val="00BA5D92"/>
    <w:rsid w:val="00BA681B"/>
    <w:rsid w:val="00BB3798"/>
    <w:rsid w:val="00BB4019"/>
    <w:rsid w:val="00BB617D"/>
    <w:rsid w:val="00BB7513"/>
    <w:rsid w:val="00BC0A33"/>
    <w:rsid w:val="00BC0B3E"/>
    <w:rsid w:val="00BC27EE"/>
    <w:rsid w:val="00BC2E4D"/>
    <w:rsid w:val="00BC3A39"/>
    <w:rsid w:val="00BC521B"/>
    <w:rsid w:val="00BC5483"/>
    <w:rsid w:val="00BC6AA5"/>
    <w:rsid w:val="00BC73FB"/>
    <w:rsid w:val="00BD36B3"/>
    <w:rsid w:val="00BD39CB"/>
    <w:rsid w:val="00BD3BB0"/>
    <w:rsid w:val="00BD479C"/>
    <w:rsid w:val="00BE18BC"/>
    <w:rsid w:val="00BE2790"/>
    <w:rsid w:val="00BE2A42"/>
    <w:rsid w:val="00BE4490"/>
    <w:rsid w:val="00BE5B42"/>
    <w:rsid w:val="00BF223A"/>
    <w:rsid w:val="00BF2F95"/>
    <w:rsid w:val="00BF6AAA"/>
    <w:rsid w:val="00BF77B3"/>
    <w:rsid w:val="00C009AE"/>
    <w:rsid w:val="00C01009"/>
    <w:rsid w:val="00C028C4"/>
    <w:rsid w:val="00C0449F"/>
    <w:rsid w:val="00C05A0B"/>
    <w:rsid w:val="00C05B44"/>
    <w:rsid w:val="00C06E34"/>
    <w:rsid w:val="00C10EE5"/>
    <w:rsid w:val="00C153F7"/>
    <w:rsid w:val="00C15A38"/>
    <w:rsid w:val="00C15AE8"/>
    <w:rsid w:val="00C16DCF"/>
    <w:rsid w:val="00C215C7"/>
    <w:rsid w:val="00C21622"/>
    <w:rsid w:val="00C315AF"/>
    <w:rsid w:val="00C31607"/>
    <w:rsid w:val="00C32CCB"/>
    <w:rsid w:val="00C33331"/>
    <w:rsid w:val="00C35641"/>
    <w:rsid w:val="00C357B4"/>
    <w:rsid w:val="00C3667A"/>
    <w:rsid w:val="00C4217B"/>
    <w:rsid w:val="00C4440A"/>
    <w:rsid w:val="00C46233"/>
    <w:rsid w:val="00C50A5A"/>
    <w:rsid w:val="00C52AC5"/>
    <w:rsid w:val="00C532AC"/>
    <w:rsid w:val="00C549DD"/>
    <w:rsid w:val="00C56636"/>
    <w:rsid w:val="00C571B7"/>
    <w:rsid w:val="00C613C5"/>
    <w:rsid w:val="00C643BF"/>
    <w:rsid w:val="00C64DC2"/>
    <w:rsid w:val="00C66380"/>
    <w:rsid w:val="00C71F00"/>
    <w:rsid w:val="00C7240C"/>
    <w:rsid w:val="00C742F1"/>
    <w:rsid w:val="00C74DCB"/>
    <w:rsid w:val="00C76B91"/>
    <w:rsid w:val="00C76D7D"/>
    <w:rsid w:val="00C8190C"/>
    <w:rsid w:val="00C823D4"/>
    <w:rsid w:val="00C82487"/>
    <w:rsid w:val="00C852C3"/>
    <w:rsid w:val="00C86371"/>
    <w:rsid w:val="00C86DA0"/>
    <w:rsid w:val="00C907BD"/>
    <w:rsid w:val="00C90C82"/>
    <w:rsid w:val="00C92E9B"/>
    <w:rsid w:val="00C934C2"/>
    <w:rsid w:val="00C94C14"/>
    <w:rsid w:val="00C95E1C"/>
    <w:rsid w:val="00C9672F"/>
    <w:rsid w:val="00CA0B1B"/>
    <w:rsid w:val="00CA6D14"/>
    <w:rsid w:val="00CB22B0"/>
    <w:rsid w:val="00CB2920"/>
    <w:rsid w:val="00CB35BF"/>
    <w:rsid w:val="00CB4569"/>
    <w:rsid w:val="00CB5D04"/>
    <w:rsid w:val="00CB6ACC"/>
    <w:rsid w:val="00CB7361"/>
    <w:rsid w:val="00CC0812"/>
    <w:rsid w:val="00CC4125"/>
    <w:rsid w:val="00CC4AFD"/>
    <w:rsid w:val="00CC5301"/>
    <w:rsid w:val="00CC5ABD"/>
    <w:rsid w:val="00CD2C1C"/>
    <w:rsid w:val="00CD3BC0"/>
    <w:rsid w:val="00CE01F4"/>
    <w:rsid w:val="00CE10C0"/>
    <w:rsid w:val="00CE24E7"/>
    <w:rsid w:val="00CE255B"/>
    <w:rsid w:val="00CF021D"/>
    <w:rsid w:val="00CF4196"/>
    <w:rsid w:val="00CF514F"/>
    <w:rsid w:val="00CF57DF"/>
    <w:rsid w:val="00CF7809"/>
    <w:rsid w:val="00D01BA7"/>
    <w:rsid w:val="00D01DA3"/>
    <w:rsid w:val="00D02466"/>
    <w:rsid w:val="00D04AEE"/>
    <w:rsid w:val="00D051B4"/>
    <w:rsid w:val="00D0561E"/>
    <w:rsid w:val="00D06ACE"/>
    <w:rsid w:val="00D070C6"/>
    <w:rsid w:val="00D10989"/>
    <w:rsid w:val="00D11496"/>
    <w:rsid w:val="00D151F3"/>
    <w:rsid w:val="00D20543"/>
    <w:rsid w:val="00D2084E"/>
    <w:rsid w:val="00D2131C"/>
    <w:rsid w:val="00D23B2D"/>
    <w:rsid w:val="00D26AF9"/>
    <w:rsid w:val="00D27429"/>
    <w:rsid w:val="00D32785"/>
    <w:rsid w:val="00D33536"/>
    <w:rsid w:val="00D34CE9"/>
    <w:rsid w:val="00D4002F"/>
    <w:rsid w:val="00D440A3"/>
    <w:rsid w:val="00D453C7"/>
    <w:rsid w:val="00D46F47"/>
    <w:rsid w:val="00D50CE6"/>
    <w:rsid w:val="00D5114C"/>
    <w:rsid w:val="00D5191B"/>
    <w:rsid w:val="00D521C2"/>
    <w:rsid w:val="00D54CB9"/>
    <w:rsid w:val="00D55280"/>
    <w:rsid w:val="00D555D0"/>
    <w:rsid w:val="00D57636"/>
    <w:rsid w:val="00D57A70"/>
    <w:rsid w:val="00D6074F"/>
    <w:rsid w:val="00D60E8C"/>
    <w:rsid w:val="00D627B4"/>
    <w:rsid w:val="00D6436B"/>
    <w:rsid w:val="00D65FA5"/>
    <w:rsid w:val="00D7103A"/>
    <w:rsid w:val="00D74922"/>
    <w:rsid w:val="00D75672"/>
    <w:rsid w:val="00D75DE2"/>
    <w:rsid w:val="00D76EB8"/>
    <w:rsid w:val="00D80464"/>
    <w:rsid w:val="00D8177A"/>
    <w:rsid w:val="00D82161"/>
    <w:rsid w:val="00D83442"/>
    <w:rsid w:val="00D83986"/>
    <w:rsid w:val="00D86FEB"/>
    <w:rsid w:val="00D87589"/>
    <w:rsid w:val="00D877B9"/>
    <w:rsid w:val="00D87C2E"/>
    <w:rsid w:val="00D913F6"/>
    <w:rsid w:val="00D917F1"/>
    <w:rsid w:val="00D9195D"/>
    <w:rsid w:val="00D91B34"/>
    <w:rsid w:val="00D95ECD"/>
    <w:rsid w:val="00D973A1"/>
    <w:rsid w:val="00D97AA8"/>
    <w:rsid w:val="00DA29C5"/>
    <w:rsid w:val="00DA3F0D"/>
    <w:rsid w:val="00DA5AE3"/>
    <w:rsid w:val="00DA73FC"/>
    <w:rsid w:val="00DB0CFA"/>
    <w:rsid w:val="00DB2718"/>
    <w:rsid w:val="00DB38E6"/>
    <w:rsid w:val="00DB4C91"/>
    <w:rsid w:val="00DB5BAF"/>
    <w:rsid w:val="00DB7954"/>
    <w:rsid w:val="00DC3C52"/>
    <w:rsid w:val="00DC4447"/>
    <w:rsid w:val="00DC5678"/>
    <w:rsid w:val="00DD1059"/>
    <w:rsid w:val="00DD1DE1"/>
    <w:rsid w:val="00DD409E"/>
    <w:rsid w:val="00DD684A"/>
    <w:rsid w:val="00DE12E6"/>
    <w:rsid w:val="00DE1565"/>
    <w:rsid w:val="00DE1DA5"/>
    <w:rsid w:val="00DE2021"/>
    <w:rsid w:val="00DE4EC5"/>
    <w:rsid w:val="00DE4F8C"/>
    <w:rsid w:val="00DE531C"/>
    <w:rsid w:val="00DE6CD4"/>
    <w:rsid w:val="00DE7030"/>
    <w:rsid w:val="00DE7C35"/>
    <w:rsid w:val="00DF07CF"/>
    <w:rsid w:val="00DF0965"/>
    <w:rsid w:val="00E01D71"/>
    <w:rsid w:val="00E0377A"/>
    <w:rsid w:val="00E04920"/>
    <w:rsid w:val="00E05194"/>
    <w:rsid w:val="00E054BF"/>
    <w:rsid w:val="00E1129E"/>
    <w:rsid w:val="00E113D3"/>
    <w:rsid w:val="00E1213C"/>
    <w:rsid w:val="00E16020"/>
    <w:rsid w:val="00E246D4"/>
    <w:rsid w:val="00E24AF1"/>
    <w:rsid w:val="00E25E70"/>
    <w:rsid w:val="00E26090"/>
    <w:rsid w:val="00E301E3"/>
    <w:rsid w:val="00E3021F"/>
    <w:rsid w:val="00E308EE"/>
    <w:rsid w:val="00E31AD8"/>
    <w:rsid w:val="00E3361B"/>
    <w:rsid w:val="00E35DAB"/>
    <w:rsid w:val="00E35DF7"/>
    <w:rsid w:val="00E3705D"/>
    <w:rsid w:val="00E3799B"/>
    <w:rsid w:val="00E37E21"/>
    <w:rsid w:val="00E41EE8"/>
    <w:rsid w:val="00E43E5A"/>
    <w:rsid w:val="00E444B1"/>
    <w:rsid w:val="00E466EB"/>
    <w:rsid w:val="00E46D5C"/>
    <w:rsid w:val="00E51673"/>
    <w:rsid w:val="00E51D9C"/>
    <w:rsid w:val="00E562C0"/>
    <w:rsid w:val="00E56D4D"/>
    <w:rsid w:val="00E5759A"/>
    <w:rsid w:val="00E60F2D"/>
    <w:rsid w:val="00E6234B"/>
    <w:rsid w:val="00E656BE"/>
    <w:rsid w:val="00E6668D"/>
    <w:rsid w:val="00E6694D"/>
    <w:rsid w:val="00E70C29"/>
    <w:rsid w:val="00E71FEB"/>
    <w:rsid w:val="00E721DC"/>
    <w:rsid w:val="00E72F6B"/>
    <w:rsid w:val="00E730C4"/>
    <w:rsid w:val="00E7677F"/>
    <w:rsid w:val="00E81339"/>
    <w:rsid w:val="00E817CE"/>
    <w:rsid w:val="00E82C84"/>
    <w:rsid w:val="00E831E3"/>
    <w:rsid w:val="00E85CED"/>
    <w:rsid w:val="00E87A9F"/>
    <w:rsid w:val="00E9102F"/>
    <w:rsid w:val="00E92B5F"/>
    <w:rsid w:val="00E92E3D"/>
    <w:rsid w:val="00E95929"/>
    <w:rsid w:val="00EA12B7"/>
    <w:rsid w:val="00EA1B30"/>
    <w:rsid w:val="00EA2645"/>
    <w:rsid w:val="00EB0388"/>
    <w:rsid w:val="00EB0696"/>
    <w:rsid w:val="00EB0CE0"/>
    <w:rsid w:val="00EB2F2E"/>
    <w:rsid w:val="00EB58F3"/>
    <w:rsid w:val="00EB6924"/>
    <w:rsid w:val="00EB746E"/>
    <w:rsid w:val="00EC1834"/>
    <w:rsid w:val="00EC1A01"/>
    <w:rsid w:val="00EC69CC"/>
    <w:rsid w:val="00EC71EB"/>
    <w:rsid w:val="00ED2482"/>
    <w:rsid w:val="00ED44A4"/>
    <w:rsid w:val="00ED5F30"/>
    <w:rsid w:val="00ED65EF"/>
    <w:rsid w:val="00ED6858"/>
    <w:rsid w:val="00ED7A9D"/>
    <w:rsid w:val="00EE0D35"/>
    <w:rsid w:val="00EE1EEF"/>
    <w:rsid w:val="00EE2F2B"/>
    <w:rsid w:val="00EE4704"/>
    <w:rsid w:val="00EE49C0"/>
    <w:rsid w:val="00EE5ACB"/>
    <w:rsid w:val="00EF0B63"/>
    <w:rsid w:val="00EF1042"/>
    <w:rsid w:val="00EF19F2"/>
    <w:rsid w:val="00EF1FCA"/>
    <w:rsid w:val="00EF2296"/>
    <w:rsid w:val="00EF2FEF"/>
    <w:rsid w:val="00EF348D"/>
    <w:rsid w:val="00F01116"/>
    <w:rsid w:val="00F02EC2"/>
    <w:rsid w:val="00F0547E"/>
    <w:rsid w:val="00F05E1B"/>
    <w:rsid w:val="00F065A4"/>
    <w:rsid w:val="00F06926"/>
    <w:rsid w:val="00F0725C"/>
    <w:rsid w:val="00F07A46"/>
    <w:rsid w:val="00F17C4D"/>
    <w:rsid w:val="00F215F5"/>
    <w:rsid w:val="00F21B91"/>
    <w:rsid w:val="00F22C2A"/>
    <w:rsid w:val="00F22DA6"/>
    <w:rsid w:val="00F24602"/>
    <w:rsid w:val="00F24B04"/>
    <w:rsid w:val="00F2513D"/>
    <w:rsid w:val="00F26477"/>
    <w:rsid w:val="00F27998"/>
    <w:rsid w:val="00F279E0"/>
    <w:rsid w:val="00F30DB4"/>
    <w:rsid w:val="00F3308A"/>
    <w:rsid w:val="00F33683"/>
    <w:rsid w:val="00F35092"/>
    <w:rsid w:val="00F357E4"/>
    <w:rsid w:val="00F35977"/>
    <w:rsid w:val="00F36602"/>
    <w:rsid w:val="00F372F2"/>
    <w:rsid w:val="00F40452"/>
    <w:rsid w:val="00F4348C"/>
    <w:rsid w:val="00F4364C"/>
    <w:rsid w:val="00F436ED"/>
    <w:rsid w:val="00F44734"/>
    <w:rsid w:val="00F44F78"/>
    <w:rsid w:val="00F452CC"/>
    <w:rsid w:val="00F45313"/>
    <w:rsid w:val="00F46177"/>
    <w:rsid w:val="00F503A4"/>
    <w:rsid w:val="00F50BD7"/>
    <w:rsid w:val="00F5260F"/>
    <w:rsid w:val="00F53EC4"/>
    <w:rsid w:val="00F54E89"/>
    <w:rsid w:val="00F5626D"/>
    <w:rsid w:val="00F5641F"/>
    <w:rsid w:val="00F57F5C"/>
    <w:rsid w:val="00F63BD1"/>
    <w:rsid w:val="00F64507"/>
    <w:rsid w:val="00F65C42"/>
    <w:rsid w:val="00F66191"/>
    <w:rsid w:val="00F67D50"/>
    <w:rsid w:val="00F716B4"/>
    <w:rsid w:val="00F73B87"/>
    <w:rsid w:val="00F73D21"/>
    <w:rsid w:val="00F7723F"/>
    <w:rsid w:val="00F803AB"/>
    <w:rsid w:val="00F830FB"/>
    <w:rsid w:val="00F8367A"/>
    <w:rsid w:val="00F84AC1"/>
    <w:rsid w:val="00F870B9"/>
    <w:rsid w:val="00F902FA"/>
    <w:rsid w:val="00F90738"/>
    <w:rsid w:val="00F93760"/>
    <w:rsid w:val="00F94B00"/>
    <w:rsid w:val="00F950CB"/>
    <w:rsid w:val="00F95DF1"/>
    <w:rsid w:val="00F969F8"/>
    <w:rsid w:val="00FA1202"/>
    <w:rsid w:val="00FA2292"/>
    <w:rsid w:val="00FA4050"/>
    <w:rsid w:val="00FA49D4"/>
    <w:rsid w:val="00FA6977"/>
    <w:rsid w:val="00FA7712"/>
    <w:rsid w:val="00FB13A8"/>
    <w:rsid w:val="00FB3AC8"/>
    <w:rsid w:val="00FC4AEB"/>
    <w:rsid w:val="00FC4B85"/>
    <w:rsid w:val="00FC54EF"/>
    <w:rsid w:val="00FC612B"/>
    <w:rsid w:val="00FD35E2"/>
    <w:rsid w:val="00FE0BC7"/>
    <w:rsid w:val="00FE144E"/>
    <w:rsid w:val="00FE1ABA"/>
    <w:rsid w:val="00FE2B85"/>
    <w:rsid w:val="00FE45F2"/>
    <w:rsid w:val="00FE5171"/>
    <w:rsid w:val="00FF0662"/>
    <w:rsid w:val="00FF1837"/>
    <w:rsid w:val="00FF1FE1"/>
    <w:rsid w:val="00FF4ECE"/>
    <w:rsid w:val="00FF6B89"/>
    <w:rsid w:val="011D181F"/>
    <w:rsid w:val="012D664E"/>
    <w:rsid w:val="01386EC7"/>
    <w:rsid w:val="014F21E8"/>
    <w:rsid w:val="01537435"/>
    <w:rsid w:val="01844D0B"/>
    <w:rsid w:val="019315A4"/>
    <w:rsid w:val="01973FAE"/>
    <w:rsid w:val="019A3496"/>
    <w:rsid w:val="01C72C82"/>
    <w:rsid w:val="01CB55DF"/>
    <w:rsid w:val="01E81781"/>
    <w:rsid w:val="01FC5597"/>
    <w:rsid w:val="01FF37C0"/>
    <w:rsid w:val="0200793B"/>
    <w:rsid w:val="020E10DF"/>
    <w:rsid w:val="02164E51"/>
    <w:rsid w:val="0217502C"/>
    <w:rsid w:val="022319C1"/>
    <w:rsid w:val="02293D79"/>
    <w:rsid w:val="024136E1"/>
    <w:rsid w:val="02417622"/>
    <w:rsid w:val="025608C2"/>
    <w:rsid w:val="02620978"/>
    <w:rsid w:val="027D70BA"/>
    <w:rsid w:val="028D5673"/>
    <w:rsid w:val="02963DFC"/>
    <w:rsid w:val="02A25207"/>
    <w:rsid w:val="02A6072D"/>
    <w:rsid w:val="02B613BA"/>
    <w:rsid w:val="02DB792B"/>
    <w:rsid w:val="02DD6706"/>
    <w:rsid w:val="02E14785"/>
    <w:rsid w:val="02EB35EE"/>
    <w:rsid w:val="02F43BC7"/>
    <w:rsid w:val="03003B08"/>
    <w:rsid w:val="03025E92"/>
    <w:rsid w:val="030D234B"/>
    <w:rsid w:val="031713E0"/>
    <w:rsid w:val="03270530"/>
    <w:rsid w:val="03363DC7"/>
    <w:rsid w:val="034F599D"/>
    <w:rsid w:val="036C5AF1"/>
    <w:rsid w:val="03835CE2"/>
    <w:rsid w:val="039B1E48"/>
    <w:rsid w:val="03B52AD6"/>
    <w:rsid w:val="03B82227"/>
    <w:rsid w:val="03D234AF"/>
    <w:rsid w:val="03F86A8A"/>
    <w:rsid w:val="04237F00"/>
    <w:rsid w:val="042D03A6"/>
    <w:rsid w:val="04360A37"/>
    <w:rsid w:val="04423D6F"/>
    <w:rsid w:val="046162F0"/>
    <w:rsid w:val="047347D9"/>
    <w:rsid w:val="04833090"/>
    <w:rsid w:val="04A317BF"/>
    <w:rsid w:val="04C012B8"/>
    <w:rsid w:val="04CB6B4E"/>
    <w:rsid w:val="04CD3DDB"/>
    <w:rsid w:val="04D93249"/>
    <w:rsid w:val="04E00EB0"/>
    <w:rsid w:val="056A7915"/>
    <w:rsid w:val="05BD16F5"/>
    <w:rsid w:val="05D4690D"/>
    <w:rsid w:val="05D71C0B"/>
    <w:rsid w:val="06147AC7"/>
    <w:rsid w:val="06172E27"/>
    <w:rsid w:val="062621EE"/>
    <w:rsid w:val="064E2C85"/>
    <w:rsid w:val="06517215"/>
    <w:rsid w:val="068907DE"/>
    <w:rsid w:val="068C0458"/>
    <w:rsid w:val="06951A94"/>
    <w:rsid w:val="06A62A7A"/>
    <w:rsid w:val="06D8387C"/>
    <w:rsid w:val="06E4701C"/>
    <w:rsid w:val="06EA5B65"/>
    <w:rsid w:val="06FC31C8"/>
    <w:rsid w:val="07030535"/>
    <w:rsid w:val="07152199"/>
    <w:rsid w:val="07525A36"/>
    <w:rsid w:val="075342B8"/>
    <w:rsid w:val="076B2344"/>
    <w:rsid w:val="077A5458"/>
    <w:rsid w:val="079C42FA"/>
    <w:rsid w:val="07A75443"/>
    <w:rsid w:val="07AA035F"/>
    <w:rsid w:val="07D31BE8"/>
    <w:rsid w:val="07E97A97"/>
    <w:rsid w:val="0821450B"/>
    <w:rsid w:val="08242C92"/>
    <w:rsid w:val="082A15C4"/>
    <w:rsid w:val="084D1B5C"/>
    <w:rsid w:val="08734201"/>
    <w:rsid w:val="088176B4"/>
    <w:rsid w:val="0882549F"/>
    <w:rsid w:val="0892554E"/>
    <w:rsid w:val="08925D03"/>
    <w:rsid w:val="08B02EF2"/>
    <w:rsid w:val="08BB34C5"/>
    <w:rsid w:val="091972B0"/>
    <w:rsid w:val="09595276"/>
    <w:rsid w:val="095D3BF8"/>
    <w:rsid w:val="09656DCF"/>
    <w:rsid w:val="097839D8"/>
    <w:rsid w:val="097F45F7"/>
    <w:rsid w:val="098B2629"/>
    <w:rsid w:val="099C584F"/>
    <w:rsid w:val="09A77076"/>
    <w:rsid w:val="09BC057D"/>
    <w:rsid w:val="09D26061"/>
    <w:rsid w:val="09DE12BD"/>
    <w:rsid w:val="09E24C07"/>
    <w:rsid w:val="0A0A1357"/>
    <w:rsid w:val="0A1922B4"/>
    <w:rsid w:val="0A314BFF"/>
    <w:rsid w:val="0A387E1D"/>
    <w:rsid w:val="0A7055E5"/>
    <w:rsid w:val="0A7B73CE"/>
    <w:rsid w:val="0A914B23"/>
    <w:rsid w:val="0A9C571E"/>
    <w:rsid w:val="0AA10671"/>
    <w:rsid w:val="0AB13D4E"/>
    <w:rsid w:val="0ABD7B88"/>
    <w:rsid w:val="0AC36BF4"/>
    <w:rsid w:val="0AF52007"/>
    <w:rsid w:val="0B036439"/>
    <w:rsid w:val="0B072C11"/>
    <w:rsid w:val="0B126FCD"/>
    <w:rsid w:val="0B391888"/>
    <w:rsid w:val="0B406958"/>
    <w:rsid w:val="0B584BBD"/>
    <w:rsid w:val="0B5B4FD3"/>
    <w:rsid w:val="0B6F16B0"/>
    <w:rsid w:val="0B87461C"/>
    <w:rsid w:val="0B874908"/>
    <w:rsid w:val="0B904115"/>
    <w:rsid w:val="0BDC2B78"/>
    <w:rsid w:val="0BDC7BF5"/>
    <w:rsid w:val="0C1A6803"/>
    <w:rsid w:val="0C1E593D"/>
    <w:rsid w:val="0C2150A4"/>
    <w:rsid w:val="0C4075FA"/>
    <w:rsid w:val="0C4861C8"/>
    <w:rsid w:val="0C5574C9"/>
    <w:rsid w:val="0C5A3D08"/>
    <w:rsid w:val="0C69042D"/>
    <w:rsid w:val="0C715E11"/>
    <w:rsid w:val="0C8F2FC4"/>
    <w:rsid w:val="0C9927BA"/>
    <w:rsid w:val="0C994A31"/>
    <w:rsid w:val="0C9D2956"/>
    <w:rsid w:val="0C9E333F"/>
    <w:rsid w:val="0CC35E19"/>
    <w:rsid w:val="0CCB3135"/>
    <w:rsid w:val="0CE4550A"/>
    <w:rsid w:val="0CE60743"/>
    <w:rsid w:val="0CF96215"/>
    <w:rsid w:val="0CFE09EF"/>
    <w:rsid w:val="0D036547"/>
    <w:rsid w:val="0D10057D"/>
    <w:rsid w:val="0D1814EC"/>
    <w:rsid w:val="0D280DA5"/>
    <w:rsid w:val="0D576071"/>
    <w:rsid w:val="0D6D0C60"/>
    <w:rsid w:val="0D8B429D"/>
    <w:rsid w:val="0D9D37A9"/>
    <w:rsid w:val="0D9D58B1"/>
    <w:rsid w:val="0DA356B7"/>
    <w:rsid w:val="0DBB4545"/>
    <w:rsid w:val="0DBD00E0"/>
    <w:rsid w:val="0DD140B9"/>
    <w:rsid w:val="0DE16084"/>
    <w:rsid w:val="0DEC5A24"/>
    <w:rsid w:val="0DF720AA"/>
    <w:rsid w:val="0E0A624E"/>
    <w:rsid w:val="0E3F0277"/>
    <w:rsid w:val="0E6C2AD7"/>
    <w:rsid w:val="0E8C7700"/>
    <w:rsid w:val="0E96631C"/>
    <w:rsid w:val="0EC04BBD"/>
    <w:rsid w:val="0EEB4915"/>
    <w:rsid w:val="0F0200FA"/>
    <w:rsid w:val="0F0348D0"/>
    <w:rsid w:val="0F173535"/>
    <w:rsid w:val="0F1D0B1D"/>
    <w:rsid w:val="0F1E76BC"/>
    <w:rsid w:val="0F3C24DA"/>
    <w:rsid w:val="0F4C33C4"/>
    <w:rsid w:val="0F5A147B"/>
    <w:rsid w:val="0F6013D7"/>
    <w:rsid w:val="0F633CE6"/>
    <w:rsid w:val="0FA51CF2"/>
    <w:rsid w:val="0FB10583"/>
    <w:rsid w:val="0FC74BAC"/>
    <w:rsid w:val="0FCC762C"/>
    <w:rsid w:val="0FDF7A86"/>
    <w:rsid w:val="0FFE41F6"/>
    <w:rsid w:val="103A2070"/>
    <w:rsid w:val="105B5537"/>
    <w:rsid w:val="10604A66"/>
    <w:rsid w:val="106C2379"/>
    <w:rsid w:val="106D76D7"/>
    <w:rsid w:val="10756719"/>
    <w:rsid w:val="107575BE"/>
    <w:rsid w:val="107A3992"/>
    <w:rsid w:val="107C7C6E"/>
    <w:rsid w:val="107D2379"/>
    <w:rsid w:val="10817822"/>
    <w:rsid w:val="108324EF"/>
    <w:rsid w:val="1093750B"/>
    <w:rsid w:val="10AB2833"/>
    <w:rsid w:val="10C17998"/>
    <w:rsid w:val="10CE262C"/>
    <w:rsid w:val="10D23461"/>
    <w:rsid w:val="10FE4578"/>
    <w:rsid w:val="111B2E9C"/>
    <w:rsid w:val="1123244A"/>
    <w:rsid w:val="113B3CEE"/>
    <w:rsid w:val="11751B41"/>
    <w:rsid w:val="11761D54"/>
    <w:rsid w:val="117A3266"/>
    <w:rsid w:val="118B7221"/>
    <w:rsid w:val="118F08B5"/>
    <w:rsid w:val="11A405D2"/>
    <w:rsid w:val="11A43208"/>
    <w:rsid w:val="11A63D72"/>
    <w:rsid w:val="11A92190"/>
    <w:rsid w:val="11AE0AB3"/>
    <w:rsid w:val="11CE3134"/>
    <w:rsid w:val="11D422BC"/>
    <w:rsid w:val="11E644C4"/>
    <w:rsid w:val="11FC7F19"/>
    <w:rsid w:val="120245E8"/>
    <w:rsid w:val="12157C38"/>
    <w:rsid w:val="121B142F"/>
    <w:rsid w:val="121C60CC"/>
    <w:rsid w:val="12530039"/>
    <w:rsid w:val="12541925"/>
    <w:rsid w:val="12721B8B"/>
    <w:rsid w:val="129900D0"/>
    <w:rsid w:val="12AB1C91"/>
    <w:rsid w:val="12B07A1D"/>
    <w:rsid w:val="12C75EF6"/>
    <w:rsid w:val="12CE2BF9"/>
    <w:rsid w:val="12CF6D9C"/>
    <w:rsid w:val="12E765E7"/>
    <w:rsid w:val="1304597D"/>
    <w:rsid w:val="130C72FD"/>
    <w:rsid w:val="131C0EBA"/>
    <w:rsid w:val="133072C8"/>
    <w:rsid w:val="13406153"/>
    <w:rsid w:val="1347361C"/>
    <w:rsid w:val="13474D18"/>
    <w:rsid w:val="136C52FA"/>
    <w:rsid w:val="138E7F4E"/>
    <w:rsid w:val="13A16641"/>
    <w:rsid w:val="13AF5B13"/>
    <w:rsid w:val="13C556F6"/>
    <w:rsid w:val="13D6468D"/>
    <w:rsid w:val="14254BDD"/>
    <w:rsid w:val="1428487C"/>
    <w:rsid w:val="143570A7"/>
    <w:rsid w:val="14621068"/>
    <w:rsid w:val="1465147B"/>
    <w:rsid w:val="146F169B"/>
    <w:rsid w:val="14792B6E"/>
    <w:rsid w:val="1480482F"/>
    <w:rsid w:val="149D3EF4"/>
    <w:rsid w:val="14B92B6D"/>
    <w:rsid w:val="14EB7425"/>
    <w:rsid w:val="15082CA4"/>
    <w:rsid w:val="15587218"/>
    <w:rsid w:val="157C124F"/>
    <w:rsid w:val="157F795A"/>
    <w:rsid w:val="15B04769"/>
    <w:rsid w:val="15C47445"/>
    <w:rsid w:val="161B6E0B"/>
    <w:rsid w:val="16306774"/>
    <w:rsid w:val="163B3431"/>
    <w:rsid w:val="165E1968"/>
    <w:rsid w:val="16AA1EFA"/>
    <w:rsid w:val="16C26C2F"/>
    <w:rsid w:val="16C43DF9"/>
    <w:rsid w:val="16E66F95"/>
    <w:rsid w:val="16FE0983"/>
    <w:rsid w:val="16FE0B16"/>
    <w:rsid w:val="170A66C0"/>
    <w:rsid w:val="171F6741"/>
    <w:rsid w:val="172F3FDF"/>
    <w:rsid w:val="17384394"/>
    <w:rsid w:val="17650893"/>
    <w:rsid w:val="176DCCC1"/>
    <w:rsid w:val="17C03E3F"/>
    <w:rsid w:val="17D42FA4"/>
    <w:rsid w:val="17FB4AE8"/>
    <w:rsid w:val="17FF1ABA"/>
    <w:rsid w:val="184C1106"/>
    <w:rsid w:val="185B5FC5"/>
    <w:rsid w:val="1864048B"/>
    <w:rsid w:val="18CF6D78"/>
    <w:rsid w:val="18E131BB"/>
    <w:rsid w:val="18EF3324"/>
    <w:rsid w:val="191130CC"/>
    <w:rsid w:val="192E3E44"/>
    <w:rsid w:val="19376172"/>
    <w:rsid w:val="193F6C61"/>
    <w:rsid w:val="19624D96"/>
    <w:rsid w:val="19632F27"/>
    <w:rsid w:val="19646F52"/>
    <w:rsid w:val="19651F13"/>
    <w:rsid w:val="19857463"/>
    <w:rsid w:val="198C4B92"/>
    <w:rsid w:val="19A2247D"/>
    <w:rsid w:val="19B24600"/>
    <w:rsid w:val="19B85B05"/>
    <w:rsid w:val="19B922A2"/>
    <w:rsid w:val="19BA45C3"/>
    <w:rsid w:val="19C146EE"/>
    <w:rsid w:val="19D865F5"/>
    <w:rsid w:val="19E03E83"/>
    <w:rsid w:val="19F14CC4"/>
    <w:rsid w:val="1A074747"/>
    <w:rsid w:val="1A101A0E"/>
    <w:rsid w:val="1A36118F"/>
    <w:rsid w:val="1A4E316E"/>
    <w:rsid w:val="1A54498E"/>
    <w:rsid w:val="1A5E7FEE"/>
    <w:rsid w:val="1A75757F"/>
    <w:rsid w:val="1A7B3394"/>
    <w:rsid w:val="1A890B66"/>
    <w:rsid w:val="1A997FCF"/>
    <w:rsid w:val="1A9C5E87"/>
    <w:rsid w:val="1AAB4D8E"/>
    <w:rsid w:val="1AF85599"/>
    <w:rsid w:val="1B103058"/>
    <w:rsid w:val="1B1B2206"/>
    <w:rsid w:val="1B22257E"/>
    <w:rsid w:val="1B29632F"/>
    <w:rsid w:val="1B2F2E41"/>
    <w:rsid w:val="1B364DF8"/>
    <w:rsid w:val="1BA50D76"/>
    <w:rsid w:val="1BB32AEE"/>
    <w:rsid w:val="1BE52C7C"/>
    <w:rsid w:val="1BEF4088"/>
    <w:rsid w:val="1BF53DE5"/>
    <w:rsid w:val="1BF7747B"/>
    <w:rsid w:val="1C173767"/>
    <w:rsid w:val="1C3F73EC"/>
    <w:rsid w:val="1C446403"/>
    <w:rsid w:val="1C4A0C57"/>
    <w:rsid w:val="1C4A540A"/>
    <w:rsid w:val="1C740B9B"/>
    <w:rsid w:val="1C740F63"/>
    <w:rsid w:val="1C89612E"/>
    <w:rsid w:val="1C945978"/>
    <w:rsid w:val="1CA621B1"/>
    <w:rsid w:val="1CD75D96"/>
    <w:rsid w:val="1CFE130A"/>
    <w:rsid w:val="1D2220AC"/>
    <w:rsid w:val="1D22285A"/>
    <w:rsid w:val="1D3200A7"/>
    <w:rsid w:val="1D341B71"/>
    <w:rsid w:val="1D36606F"/>
    <w:rsid w:val="1D5E4B2B"/>
    <w:rsid w:val="1D6B0297"/>
    <w:rsid w:val="1DA13118"/>
    <w:rsid w:val="1DAA633E"/>
    <w:rsid w:val="1DAD01EE"/>
    <w:rsid w:val="1DAD7DD8"/>
    <w:rsid w:val="1DC13B32"/>
    <w:rsid w:val="1DCE6290"/>
    <w:rsid w:val="1E0D641E"/>
    <w:rsid w:val="1E2D0711"/>
    <w:rsid w:val="1E35361B"/>
    <w:rsid w:val="1E5425F3"/>
    <w:rsid w:val="1E761256"/>
    <w:rsid w:val="1EB36A06"/>
    <w:rsid w:val="1EC47AFB"/>
    <w:rsid w:val="1ECD27C8"/>
    <w:rsid w:val="1EEE2B9E"/>
    <w:rsid w:val="1EF1078E"/>
    <w:rsid w:val="1F107B08"/>
    <w:rsid w:val="1F170C99"/>
    <w:rsid w:val="1F186A67"/>
    <w:rsid w:val="1F26026C"/>
    <w:rsid w:val="1F350CF1"/>
    <w:rsid w:val="1F3B7087"/>
    <w:rsid w:val="1F3BAC95"/>
    <w:rsid w:val="1F3D291D"/>
    <w:rsid w:val="1F4A23ED"/>
    <w:rsid w:val="1F696C5B"/>
    <w:rsid w:val="1F841816"/>
    <w:rsid w:val="1F842E01"/>
    <w:rsid w:val="1F8E0BEC"/>
    <w:rsid w:val="1F947212"/>
    <w:rsid w:val="1F9E56AE"/>
    <w:rsid w:val="1FA3079C"/>
    <w:rsid w:val="1FBB7165"/>
    <w:rsid w:val="1FCA7AA6"/>
    <w:rsid w:val="1FDE6604"/>
    <w:rsid w:val="200230F1"/>
    <w:rsid w:val="200513B2"/>
    <w:rsid w:val="201842F2"/>
    <w:rsid w:val="201F3D71"/>
    <w:rsid w:val="204D586B"/>
    <w:rsid w:val="20911535"/>
    <w:rsid w:val="20E32EE7"/>
    <w:rsid w:val="20FA2D67"/>
    <w:rsid w:val="21031D2C"/>
    <w:rsid w:val="210A21BD"/>
    <w:rsid w:val="21235D31"/>
    <w:rsid w:val="21286C5C"/>
    <w:rsid w:val="21613AB9"/>
    <w:rsid w:val="21823618"/>
    <w:rsid w:val="218F6BFE"/>
    <w:rsid w:val="219434F0"/>
    <w:rsid w:val="219763B7"/>
    <w:rsid w:val="219D5366"/>
    <w:rsid w:val="21CF5092"/>
    <w:rsid w:val="21D5439F"/>
    <w:rsid w:val="21EB409D"/>
    <w:rsid w:val="21EF1132"/>
    <w:rsid w:val="21F11BB6"/>
    <w:rsid w:val="22011F65"/>
    <w:rsid w:val="22575EC1"/>
    <w:rsid w:val="22645F48"/>
    <w:rsid w:val="226D2884"/>
    <w:rsid w:val="229C44EE"/>
    <w:rsid w:val="22C16F92"/>
    <w:rsid w:val="22F2078B"/>
    <w:rsid w:val="2319200C"/>
    <w:rsid w:val="232850E1"/>
    <w:rsid w:val="233067EE"/>
    <w:rsid w:val="2332119B"/>
    <w:rsid w:val="233B0279"/>
    <w:rsid w:val="2351627C"/>
    <w:rsid w:val="235576FE"/>
    <w:rsid w:val="23575C86"/>
    <w:rsid w:val="235B375A"/>
    <w:rsid w:val="23636ED5"/>
    <w:rsid w:val="236B3BA8"/>
    <w:rsid w:val="23AC740F"/>
    <w:rsid w:val="23DA01B3"/>
    <w:rsid w:val="23E07F3E"/>
    <w:rsid w:val="23F06B24"/>
    <w:rsid w:val="23F511B0"/>
    <w:rsid w:val="241F1A4B"/>
    <w:rsid w:val="242B2642"/>
    <w:rsid w:val="245F596A"/>
    <w:rsid w:val="247A404C"/>
    <w:rsid w:val="24805C6F"/>
    <w:rsid w:val="248B4B6B"/>
    <w:rsid w:val="24C32AC2"/>
    <w:rsid w:val="24D23A23"/>
    <w:rsid w:val="24D90AA6"/>
    <w:rsid w:val="24F033B3"/>
    <w:rsid w:val="24F56782"/>
    <w:rsid w:val="251A2567"/>
    <w:rsid w:val="252C71BA"/>
    <w:rsid w:val="25362CA2"/>
    <w:rsid w:val="2562553F"/>
    <w:rsid w:val="2571182F"/>
    <w:rsid w:val="25792BDA"/>
    <w:rsid w:val="257B2FB7"/>
    <w:rsid w:val="25CD01C0"/>
    <w:rsid w:val="25DE0786"/>
    <w:rsid w:val="25E0770B"/>
    <w:rsid w:val="25F54E52"/>
    <w:rsid w:val="26007A9D"/>
    <w:rsid w:val="26346D83"/>
    <w:rsid w:val="26485B13"/>
    <w:rsid w:val="26545094"/>
    <w:rsid w:val="26766D0B"/>
    <w:rsid w:val="267E5D0D"/>
    <w:rsid w:val="267E7370"/>
    <w:rsid w:val="26841287"/>
    <w:rsid w:val="26AA7CF2"/>
    <w:rsid w:val="26CC3A20"/>
    <w:rsid w:val="26E2445C"/>
    <w:rsid w:val="26F87C70"/>
    <w:rsid w:val="270832E7"/>
    <w:rsid w:val="271D560E"/>
    <w:rsid w:val="273D59D7"/>
    <w:rsid w:val="276274D0"/>
    <w:rsid w:val="276C1520"/>
    <w:rsid w:val="27707081"/>
    <w:rsid w:val="277530E3"/>
    <w:rsid w:val="277E1F74"/>
    <w:rsid w:val="27923180"/>
    <w:rsid w:val="279660AC"/>
    <w:rsid w:val="279F4B0D"/>
    <w:rsid w:val="27D86C6A"/>
    <w:rsid w:val="27F1374C"/>
    <w:rsid w:val="27F27A39"/>
    <w:rsid w:val="28077B79"/>
    <w:rsid w:val="280812F8"/>
    <w:rsid w:val="281E7B91"/>
    <w:rsid w:val="2843595B"/>
    <w:rsid w:val="28646001"/>
    <w:rsid w:val="28823036"/>
    <w:rsid w:val="28A775E7"/>
    <w:rsid w:val="28C321A1"/>
    <w:rsid w:val="28C62838"/>
    <w:rsid w:val="28DF07E4"/>
    <w:rsid w:val="292506A4"/>
    <w:rsid w:val="293A443F"/>
    <w:rsid w:val="293E7A1A"/>
    <w:rsid w:val="294361DC"/>
    <w:rsid w:val="294C7E51"/>
    <w:rsid w:val="29671D69"/>
    <w:rsid w:val="296F5223"/>
    <w:rsid w:val="29BD50C4"/>
    <w:rsid w:val="29C65344"/>
    <w:rsid w:val="29ED2BC6"/>
    <w:rsid w:val="29F073CB"/>
    <w:rsid w:val="29FC26EB"/>
    <w:rsid w:val="2A0D6C0A"/>
    <w:rsid w:val="2A2A54A7"/>
    <w:rsid w:val="2A390C2D"/>
    <w:rsid w:val="2A3B536A"/>
    <w:rsid w:val="2A5D6E6E"/>
    <w:rsid w:val="2A642679"/>
    <w:rsid w:val="2A734223"/>
    <w:rsid w:val="2A7D663C"/>
    <w:rsid w:val="2A930168"/>
    <w:rsid w:val="2A971711"/>
    <w:rsid w:val="2AE17709"/>
    <w:rsid w:val="2AF72650"/>
    <w:rsid w:val="2AF74609"/>
    <w:rsid w:val="2B1723CF"/>
    <w:rsid w:val="2B453640"/>
    <w:rsid w:val="2B6A2351"/>
    <w:rsid w:val="2B7E7995"/>
    <w:rsid w:val="2B8A05F0"/>
    <w:rsid w:val="2B9424F3"/>
    <w:rsid w:val="2B9F5827"/>
    <w:rsid w:val="2BA87F06"/>
    <w:rsid w:val="2BAD07CB"/>
    <w:rsid w:val="2BC671E0"/>
    <w:rsid w:val="2C0C77E1"/>
    <w:rsid w:val="2C0E13F8"/>
    <w:rsid w:val="2C156419"/>
    <w:rsid w:val="2C1B47C4"/>
    <w:rsid w:val="2C1E101C"/>
    <w:rsid w:val="2C2D244D"/>
    <w:rsid w:val="2C375433"/>
    <w:rsid w:val="2C380C70"/>
    <w:rsid w:val="2C3E21B6"/>
    <w:rsid w:val="2C503382"/>
    <w:rsid w:val="2C5A1A0A"/>
    <w:rsid w:val="2C7E6F82"/>
    <w:rsid w:val="2C82701B"/>
    <w:rsid w:val="2C894F8B"/>
    <w:rsid w:val="2CDC2F7F"/>
    <w:rsid w:val="2CE10BF9"/>
    <w:rsid w:val="2D143124"/>
    <w:rsid w:val="2D7717BC"/>
    <w:rsid w:val="2D836CE9"/>
    <w:rsid w:val="2D9254C2"/>
    <w:rsid w:val="2DB679B1"/>
    <w:rsid w:val="2DC02316"/>
    <w:rsid w:val="2DC34547"/>
    <w:rsid w:val="2DCC65EC"/>
    <w:rsid w:val="2DD47761"/>
    <w:rsid w:val="2DD80E6F"/>
    <w:rsid w:val="2DE10854"/>
    <w:rsid w:val="2DEF06E0"/>
    <w:rsid w:val="2DF17FA4"/>
    <w:rsid w:val="2E4237D8"/>
    <w:rsid w:val="2E496534"/>
    <w:rsid w:val="2E761368"/>
    <w:rsid w:val="2E762F63"/>
    <w:rsid w:val="2E7E14B8"/>
    <w:rsid w:val="2E8164B1"/>
    <w:rsid w:val="2E8B2B74"/>
    <w:rsid w:val="2E965325"/>
    <w:rsid w:val="2EAB6095"/>
    <w:rsid w:val="2EAB7EA2"/>
    <w:rsid w:val="2EC853A0"/>
    <w:rsid w:val="2EEE7413"/>
    <w:rsid w:val="2EF4662D"/>
    <w:rsid w:val="2EFE75E8"/>
    <w:rsid w:val="2F532610"/>
    <w:rsid w:val="2F6B035B"/>
    <w:rsid w:val="2F915CBE"/>
    <w:rsid w:val="2F941892"/>
    <w:rsid w:val="2FAA4032"/>
    <w:rsid w:val="2FB85128"/>
    <w:rsid w:val="2FD5517C"/>
    <w:rsid w:val="2FFE6665"/>
    <w:rsid w:val="3007369B"/>
    <w:rsid w:val="3007402E"/>
    <w:rsid w:val="3054188F"/>
    <w:rsid w:val="305449F2"/>
    <w:rsid w:val="307F0DBF"/>
    <w:rsid w:val="308A627D"/>
    <w:rsid w:val="309261C0"/>
    <w:rsid w:val="3098554A"/>
    <w:rsid w:val="309D08C8"/>
    <w:rsid w:val="30B42DAE"/>
    <w:rsid w:val="311D4304"/>
    <w:rsid w:val="31276116"/>
    <w:rsid w:val="313529BF"/>
    <w:rsid w:val="31375233"/>
    <w:rsid w:val="314C2B36"/>
    <w:rsid w:val="316C22FD"/>
    <w:rsid w:val="316D48D6"/>
    <w:rsid w:val="31A93189"/>
    <w:rsid w:val="31B740A0"/>
    <w:rsid w:val="31BB1A7C"/>
    <w:rsid w:val="31CC4642"/>
    <w:rsid w:val="31DD04C4"/>
    <w:rsid w:val="3220355E"/>
    <w:rsid w:val="325950E1"/>
    <w:rsid w:val="3268107C"/>
    <w:rsid w:val="326E5B04"/>
    <w:rsid w:val="32982535"/>
    <w:rsid w:val="32BE7003"/>
    <w:rsid w:val="32D10C32"/>
    <w:rsid w:val="33564625"/>
    <w:rsid w:val="33655B1A"/>
    <w:rsid w:val="33662B9E"/>
    <w:rsid w:val="33964373"/>
    <w:rsid w:val="33C30D04"/>
    <w:rsid w:val="33D23A93"/>
    <w:rsid w:val="33D34E06"/>
    <w:rsid w:val="33FB31FA"/>
    <w:rsid w:val="34165940"/>
    <w:rsid w:val="342015F4"/>
    <w:rsid w:val="34347665"/>
    <w:rsid w:val="345F0D93"/>
    <w:rsid w:val="34624995"/>
    <w:rsid w:val="34701AB2"/>
    <w:rsid w:val="34781430"/>
    <w:rsid w:val="34B34438"/>
    <w:rsid w:val="34B35AE3"/>
    <w:rsid w:val="34BA6E2F"/>
    <w:rsid w:val="34E42CD7"/>
    <w:rsid w:val="350C3102"/>
    <w:rsid w:val="351922F3"/>
    <w:rsid w:val="351A0F5F"/>
    <w:rsid w:val="35516600"/>
    <w:rsid w:val="355D635D"/>
    <w:rsid w:val="3573700C"/>
    <w:rsid w:val="357F0137"/>
    <w:rsid w:val="35806F2A"/>
    <w:rsid w:val="359227B0"/>
    <w:rsid w:val="359F2A57"/>
    <w:rsid w:val="35B45F48"/>
    <w:rsid w:val="35BC644A"/>
    <w:rsid w:val="35D73F64"/>
    <w:rsid w:val="35D766B8"/>
    <w:rsid w:val="35E5739F"/>
    <w:rsid w:val="36091BC9"/>
    <w:rsid w:val="362C106B"/>
    <w:rsid w:val="363D028F"/>
    <w:rsid w:val="366A7EC8"/>
    <w:rsid w:val="36732000"/>
    <w:rsid w:val="368121CF"/>
    <w:rsid w:val="36962111"/>
    <w:rsid w:val="36965B9D"/>
    <w:rsid w:val="36A527EC"/>
    <w:rsid w:val="36B406B8"/>
    <w:rsid w:val="36BB626B"/>
    <w:rsid w:val="36BC3613"/>
    <w:rsid w:val="36C6134A"/>
    <w:rsid w:val="36CF18BE"/>
    <w:rsid w:val="36DE104D"/>
    <w:rsid w:val="36E2165D"/>
    <w:rsid w:val="36F24934"/>
    <w:rsid w:val="37103BA1"/>
    <w:rsid w:val="37114931"/>
    <w:rsid w:val="37143407"/>
    <w:rsid w:val="371D3778"/>
    <w:rsid w:val="37223783"/>
    <w:rsid w:val="372823D0"/>
    <w:rsid w:val="37331B58"/>
    <w:rsid w:val="373E830B"/>
    <w:rsid w:val="3758398D"/>
    <w:rsid w:val="375D6410"/>
    <w:rsid w:val="378454CA"/>
    <w:rsid w:val="378A53D7"/>
    <w:rsid w:val="37A60A29"/>
    <w:rsid w:val="37AE2026"/>
    <w:rsid w:val="37BD40A9"/>
    <w:rsid w:val="37C97829"/>
    <w:rsid w:val="37CB0000"/>
    <w:rsid w:val="382D07C0"/>
    <w:rsid w:val="383122B3"/>
    <w:rsid w:val="383A4103"/>
    <w:rsid w:val="38507FCD"/>
    <w:rsid w:val="385B6ECD"/>
    <w:rsid w:val="3883345B"/>
    <w:rsid w:val="388B1145"/>
    <w:rsid w:val="3894774F"/>
    <w:rsid w:val="38C744DC"/>
    <w:rsid w:val="38D16CDD"/>
    <w:rsid w:val="38D845CF"/>
    <w:rsid w:val="38DC6146"/>
    <w:rsid w:val="38ED1124"/>
    <w:rsid w:val="3900716C"/>
    <w:rsid w:val="390F317A"/>
    <w:rsid w:val="39553A10"/>
    <w:rsid w:val="39692CB1"/>
    <w:rsid w:val="39752C63"/>
    <w:rsid w:val="399A73C3"/>
    <w:rsid w:val="399C3376"/>
    <w:rsid w:val="399E3953"/>
    <w:rsid w:val="3A005816"/>
    <w:rsid w:val="3A085AA7"/>
    <w:rsid w:val="3A385775"/>
    <w:rsid w:val="3A3933ED"/>
    <w:rsid w:val="3A3F428F"/>
    <w:rsid w:val="3A447FA1"/>
    <w:rsid w:val="3A47006E"/>
    <w:rsid w:val="3A5405D4"/>
    <w:rsid w:val="3A917E5D"/>
    <w:rsid w:val="3AC85A4F"/>
    <w:rsid w:val="3AD75940"/>
    <w:rsid w:val="3B0825B6"/>
    <w:rsid w:val="3B1B0D67"/>
    <w:rsid w:val="3B28031C"/>
    <w:rsid w:val="3B3425FE"/>
    <w:rsid w:val="3B3C5576"/>
    <w:rsid w:val="3B531ED4"/>
    <w:rsid w:val="3B7B353B"/>
    <w:rsid w:val="3B886CDB"/>
    <w:rsid w:val="3BBB0034"/>
    <w:rsid w:val="3BC260B5"/>
    <w:rsid w:val="3BDDCE75"/>
    <w:rsid w:val="3BED2A0F"/>
    <w:rsid w:val="3BED4C3C"/>
    <w:rsid w:val="3BF70D90"/>
    <w:rsid w:val="3BFE131B"/>
    <w:rsid w:val="3C0959D6"/>
    <w:rsid w:val="3C3003FC"/>
    <w:rsid w:val="3C375C95"/>
    <w:rsid w:val="3C4F2F5B"/>
    <w:rsid w:val="3C5353EF"/>
    <w:rsid w:val="3C554A8C"/>
    <w:rsid w:val="3C642025"/>
    <w:rsid w:val="3C7B5393"/>
    <w:rsid w:val="3C7E6E67"/>
    <w:rsid w:val="3C86387F"/>
    <w:rsid w:val="3C947422"/>
    <w:rsid w:val="3C962E72"/>
    <w:rsid w:val="3CC07B15"/>
    <w:rsid w:val="3CCA0BC0"/>
    <w:rsid w:val="3CDB0BD3"/>
    <w:rsid w:val="3CE76467"/>
    <w:rsid w:val="3CF957E8"/>
    <w:rsid w:val="3D331B4F"/>
    <w:rsid w:val="3D7448AB"/>
    <w:rsid w:val="3D88032C"/>
    <w:rsid w:val="3D96545D"/>
    <w:rsid w:val="3D99529C"/>
    <w:rsid w:val="3DBB446A"/>
    <w:rsid w:val="3DC21B0D"/>
    <w:rsid w:val="3DE037A5"/>
    <w:rsid w:val="3DEB2C5D"/>
    <w:rsid w:val="3DEE48FE"/>
    <w:rsid w:val="3DEF6B4B"/>
    <w:rsid w:val="3E086733"/>
    <w:rsid w:val="3E182715"/>
    <w:rsid w:val="3E3B309D"/>
    <w:rsid w:val="3E3D2C90"/>
    <w:rsid w:val="3E462301"/>
    <w:rsid w:val="3EAC335B"/>
    <w:rsid w:val="3EBA160D"/>
    <w:rsid w:val="3ED729CC"/>
    <w:rsid w:val="3EE17601"/>
    <w:rsid w:val="3EF41BCC"/>
    <w:rsid w:val="3F3A1FD7"/>
    <w:rsid w:val="3F427B55"/>
    <w:rsid w:val="3F511C61"/>
    <w:rsid w:val="3F6F1C28"/>
    <w:rsid w:val="3F74364F"/>
    <w:rsid w:val="3F837835"/>
    <w:rsid w:val="3F870ED8"/>
    <w:rsid w:val="3FBC1AB8"/>
    <w:rsid w:val="3FCD267C"/>
    <w:rsid w:val="3FCD7432"/>
    <w:rsid w:val="3FD666CD"/>
    <w:rsid w:val="3FDF68C7"/>
    <w:rsid w:val="3FF7A5A9"/>
    <w:rsid w:val="400E0E49"/>
    <w:rsid w:val="401F2449"/>
    <w:rsid w:val="40310B18"/>
    <w:rsid w:val="40526183"/>
    <w:rsid w:val="409A50E2"/>
    <w:rsid w:val="409B660A"/>
    <w:rsid w:val="40B221DE"/>
    <w:rsid w:val="40CD1292"/>
    <w:rsid w:val="40D04494"/>
    <w:rsid w:val="40D204FE"/>
    <w:rsid w:val="40FA2520"/>
    <w:rsid w:val="410031B0"/>
    <w:rsid w:val="41040383"/>
    <w:rsid w:val="41122252"/>
    <w:rsid w:val="41841497"/>
    <w:rsid w:val="4186746A"/>
    <w:rsid w:val="418C6530"/>
    <w:rsid w:val="41B82E6B"/>
    <w:rsid w:val="41BA1BCA"/>
    <w:rsid w:val="41BF1F82"/>
    <w:rsid w:val="41BF6C3E"/>
    <w:rsid w:val="41E23EDC"/>
    <w:rsid w:val="41EC59E4"/>
    <w:rsid w:val="42062219"/>
    <w:rsid w:val="42141156"/>
    <w:rsid w:val="421C1C8D"/>
    <w:rsid w:val="422A02E9"/>
    <w:rsid w:val="422B4567"/>
    <w:rsid w:val="422C5588"/>
    <w:rsid w:val="422C563F"/>
    <w:rsid w:val="4235461E"/>
    <w:rsid w:val="4241674A"/>
    <w:rsid w:val="42615896"/>
    <w:rsid w:val="42684242"/>
    <w:rsid w:val="426C65EC"/>
    <w:rsid w:val="427A1ACA"/>
    <w:rsid w:val="428F55F5"/>
    <w:rsid w:val="429059DC"/>
    <w:rsid w:val="42945336"/>
    <w:rsid w:val="429A368A"/>
    <w:rsid w:val="42A15EDE"/>
    <w:rsid w:val="42B14EE8"/>
    <w:rsid w:val="42C32FBC"/>
    <w:rsid w:val="42CA79D9"/>
    <w:rsid w:val="430D6990"/>
    <w:rsid w:val="43322E42"/>
    <w:rsid w:val="434C0F15"/>
    <w:rsid w:val="434F7E8E"/>
    <w:rsid w:val="436A2786"/>
    <w:rsid w:val="436E6335"/>
    <w:rsid w:val="43803AFD"/>
    <w:rsid w:val="43813A22"/>
    <w:rsid w:val="438861C0"/>
    <w:rsid w:val="43B20CFA"/>
    <w:rsid w:val="43CE1D1D"/>
    <w:rsid w:val="43D223A8"/>
    <w:rsid w:val="43E521CB"/>
    <w:rsid w:val="43F63E47"/>
    <w:rsid w:val="43F94CF2"/>
    <w:rsid w:val="43FA01AF"/>
    <w:rsid w:val="440E7502"/>
    <w:rsid w:val="443B7D84"/>
    <w:rsid w:val="443F7115"/>
    <w:rsid w:val="44582847"/>
    <w:rsid w:val="446E29C2"/>
    <w:rsid w:val="44813FE5"/>
    <w:rsid w:val="44870316"/>
    <w:rsid w:val="44872034"/>
    <w:rsid w:val="44A363D1"/>
    <w:rsid w:val="44AB580A"/>
    <w:rsid w:val="44BA18A4"/>
    <w:rsid w:val="44C8469E"/>
    <w:rsid w:val="44CE2819"/>
    <w:rsid w:val="44DC54F2"/>
    <w:rsid w:val="44EA07A7"/>
    <w:rsid w:val="44F03F02"/>
    <w:rsid w:val="4506283B"/>
    <w:rsid w:val="45831A0D"/>
    <w:rsid w:val="459B150F"/>
    <w:rsid w:val="459E687F"/>
    <w:rsid w:val="45BA6F71"/>
    <w:rsid w:val="45E31FBB"/>
    <w:rsid w:val="45EB5B42"/>
    <w:rsid w:val="45F74E3A"/>
    <w:rsid w:val="4622569C"/>
    <w:rsid w:val="46414235"/>
    <w:rsid w:val="464617ED"/>
    <w:rsid w:val="466C39C6"/>
    <w:rsid w:val="468D08E9"/>
    <w:rsid w:val="46A02780"/>
    <w:rsid w:val="46B611FA"/>
    <w:rsid w:val="46CD0863"/>
    <w:rsid w:val="46CE4B52"/>
    <w:rsid w:val="46D53E4D"/>
    <w:rsid w:val="46D72712"/>
    <w:rsid w:val="46D908D4"/>
    <w:rsid w:val="46E17817"/>
    <w:rsid w:val="46EE73A7"/>
    <w:rsid w:val="4700554E"/>
    <w:rsid w:val="470122F5"/>
    <w:rsid w:val="470368BE"/>
    <w:rsid w:val="470E2950"/>
    <w:rsid w:val="472634FC"/>
    <w:rsid w:val="472F6BEB"/>
    <w:rsid w:val="4743733C"/>
    <w:rsid w:val="47472313"/>
    <w:rsid w:val="47521870"/>
    <w:rsid w:val="478647BF"/>
    <w:rsid w:val="47884F6B"/>
    <w:rsid w:val="47A5683D"/>
    <w:rsid w:val="47C85C0D"/>
    <w:rsid w:val="47DD0698"/>
    <w:rsid w:val="47EF5481"/>
    <w:rsid w:val="485E03A2"/>
    <w:rsid w:val="48675EBD"/>
    <w:rsid w:val="488C70E9"/>
    <w:rsid w:val="48B23724"/>
    <w:rsid w:val="48CD77B6"/>
    <w:rsid w:val="48D02C88"/>
    <w:rsid w:val="48E216F3"/>
    <w:rsid w:val="48E75B97"/>
    <w:rsid w:val="49412B4D"/>
    <w:rsid w:val="494A698A"/>
    <w:rsid w:val="49506A0D"/>
    <w:rsid w:val="497240DB"/>
    <w:rsid w:val="497F02A9"/>
    <w:rsid w:val="498B58A2"/>
    <w:rsid w:val="49C578F3"/>
    <w:rsid w:val="49EE73A8"/>
    <w:rsid w:val="4A033B09"/>
    <w:rsid w:val="4A0A654D"/>
    <w:rsid w:val="4A282CF0"/>
    <w:rsid w:val="4A3329A0"/>
    <w:rsid w:val="4A3C77D3"/>
    <w:rsid w:val="4A5E5D2A"/>
    <w:rsid w:val="4A661AD6"/>
    <w:rsid w:val="4A6C7F74"/>
    <w:rsid w:val="4A9E20CB"/>
    <w:rsid w:val="4AB73FC1"/>
    <w:rsid w:val="4AD6479B"/>
    <w:rsid w:val="4AE109DE"/>
    <w:rsid w:val="4B3F29BB"/>
    <w:rsid w:val="4B6D7507"/>
    <w:rsid w:val="4B7C50E5"/>
    <w:rsid w:val="4BB527B4"/>
    <w:rsid w:val="4BBE5256"/>
    <w:rsid w:val="4BBF1208"/>
    <w:rsid w:val="4BD27919"/>
    <w:rsid w:val="4BDA2FDD"/>
    <w:rsid w:val="4BDE78A3"/>
    <w:rsid w:val="4BDF4A62"/>
    <w:rsid w:val="4BEA71A4"/>
    <w:rsid w:val="4BF352DD"/>
    <w:rsid w:val="4C006308"/>
    <w:rsid w:val="4C0C319F"/>
    <w:rsid w:val="4C141798"/>
    <w:rsid w:val="4C25052E"/>
    <w:rsid w:val="4C7A4AEE"/>
    <w:rsid w:val="4C921753"/>
    <w:rsid w:val="4C977871"/>
    <w:rsid w:val="4CA30BBC"/>
    <w:rsid w:val="4CA45C4B"/>
    <w:rsid w:val="4CDE6D29"/>
    <w:rsid w:val="4CEF71A5"/>
    <w:rsid w:val="4D42486A"/>
    <w:rsid w:val="4D472728"/>
    <w:rsid w:val="4D5B714D"/>
    <w:rsid w:val="4D6E7B0A"/>
    <w:rsid w:val="4D730074"/>
    <w:rsid w:val="4D755256"/>
    <w:rsid w:val="4D8078C1"/>
    <w:rsid w:val="4D857123"/>
    <w:rsid w:val="4D9C1F30"/>
    <w:rsid w:val="4DA400DF"/>
    <w:rsid w:val="4DBC3CE3"/>
    <w:rsid w:val="4DC41364"/>
    <w:rsid w:val="4DC72D09"/>
    <w:rsid w:val="4DCE6733"/>
    <w:rsid w:val="4DDC2D2E"/>
    <w:rsid w:val="4E463862"/>
    <w:rsid w:val="4E520611"/>
    <w:rsid w:val="4E7A6942"/>
    <w:rsid w:val="4E874C9A"/>
    <w:rsid w:val="4EB41C4F"/>
    <w:rsid w:val="4EB75576"/>
    <w:rsid w:val="4ECE1A58"/>
    <w:rsid w:val="4ECE7FD5"/>
    <w:rsid w:val="4ED43239"/>
    <w:rsid w:val="4EE17113"/>
    <w:rsid w:val="4EFC3A63"/>
    <w:rsid w:val="4F2912A5"/>
    <w:rsid w:val="4F3451CB"/>
    <w:rsid w:val="4F396835"/>
    <w:rsid w:val="4F3E0266"/>
    <w:rsid w:val="4F410D1E"/>
    <w:rsid w:val="4F503CAF"/>
    <w:rsid w:val="4F6157FC"/>
    <w:rsid w:val="4F6856B8"/>
    <w:rsid w:val="4F921EB2"/>
    <w:rsid w:val="4F945CD4"/>
    <w:rsid w:val="4FA15216"/>
    <w:rsid w:val="4FF12CCE"/>
    <w:rsid w:val="50170082"/>
    <w:rsid w:val="501932B0"/>
    <w:rsid w:val="501E33A5"/>
    <w:rsid w:val="50291A95"/>
    <w:rsid w:val="502C52F8"/>
    <w:rsid w:val="50750766"/>
    <w:rsid w:val="50804C25"/>
    <w:rsid w:val="509D649F"/>
    <w:rsid w:val="50AD2A0A"/>
    <w:rsid w:val="50B030AF"/>
    <w:rsid w:val="50DE503B"/>
    <w:rsid w:val="50F15C6D"/>
    <w:rsid w:val="511B4C40"/>
    <w:rsid w:val="513A7082"/>
    <w:rsid w:val="517F2211"/>
    <w:rsid w:val="5181596F"/>
    <w:rsid w:val="518556A5"/>
    <w:rsid w:val="518C514F"/>
    <w:rsid w:val="51C26404"/>
    <w:rsid w:val="51F540FA"/>
    <w:rsid w:val="520560BB"/>
    <w:rsid w:val="52155D1C"/>
    <w:rsid w:val="523C4515"/>
    <w:rsid w:val="5249428D"/>
    <w:rsid w:val="525406E4"/>
    <w:rsid w:val="525C2D83"/>
    <w:rsid w:val="526E1135"/>
    <w:rsid w:val="52760C06"/>
    <w:rsid w:val="527B05C7"/>
    <w:rsid w:val="52AA28D5"/>
    <w:rsid w:val="52B94D39"/>
    <w:rsid w:val="52B95A18"/>
    <w:rsid w:val="52D34FFC"/>
    <w:rsid w:val="52DF5820"/>
    <w:rsid w:val="52E46910"/>
    <w:rsid w:val="53047D5E"/>
    <w:rsid w:val="5340115D"/>
    <w:rsid w:val="53575EA5"/>
    <w:rsid w:val="536D1B49"/>
    <w:rsid w:val="53750B1E"/>
    <w:rsid w:val="538B39A0"/>
    <w:rsid w:val="53A7363D"/>
    <w:rsid w:val="53AA36DE"/>
    <w:rsid w:val="53C21823"/>
    <w:rsid w:val="54113019"/>
    <w:rsid w:val="54180751"/>
    <w:rsid w:val="542F36D8"/>
    <w:rsid w:val="544B3067"/>
    <w:rsid w:val="545669EC"/>
    <w:rsid w:val="545C483F"/>
    <w:rsid w:val="547FCEB0"/>
    <w:rsid w:val="54997E12"/>
    <w:rsid w:val="54CF51E4"/>
    <w:rsid w:val="54E07320"/>
    <w:rsid w:val="54F621D1"/>
    <w:rsid w:val="552C6EC4"/>
    <w:rsid w:val="553321D4"/>
    <w:rsid w:val="5537365B"/>
    <w:rsid w:val="55535D08"/>
    <w:rsid w:val="55575668"/>
    <w:rsid w:val="555C4789"/>
    <w:rsid w:val="55676254"/>
    <w:rsid w:val="558A5839"/>
    <w:rsid w:val="55A4620D"/>
    <w:rsid w:val="55BC1E17"/>
    <w:rsid w:val="55CD6E39"/>
    <w:rsid w:val="55F2048F"/>
    <w:rsid w:val="56097C25"/>
    <w:rsid w:val="562E3DD0"/>
    <w:rsid w:val="563805C7"/>
    <w:rsid w:val="563867FD"/>
    <w:rsid w:val="56487F54"/>
    <w:rsid w:val="565C27E4"/>
    <w:rsid w:val="56701DBC"/>
    <w:rsid w:val="567A7212"/>
    <w:rsid w:val="569752EE"/>
    <w:rsid w:val="56A9414E"/>
    <w:rsid w:val="56C96D55"/>
    <w:rsid w:val="56D4209E"/>
    <w:rsid w:val="56EA09D6"/>
    <w:rsid w:val="56FC683A"/>
    <w:rsid w:val="57035F2B"/>
    <w:rsid w:val="572C7264"/>
    <w:rsid w:val="5730129E"/>
    <w:rsid w:val="573330CE"/>
    <w:rsid w:val="573B3248"/>
    <w:rsid w:val="575D35C6"/>
    <w:rsid w:val="57755D59"/>
    <w:rsid w:val="57A263DE"/>
    <w:rsid w:val="57A800C5"/>
    <w:rsid w:val="57C50D00"/>
    <w:rsid w:val="57FB1BE5"/>
    <w:rsid w:val="581A0665"/>
    <w:rsid w:val="581F3125"/>
    <w:rsid w:val="582D2B9E"/>
    <w:rsid w:val="583576AE"/>
    <w:rsid w:val="58513C6D"/>
    <w:rsid w:val="586E687C"/>
    <w:rsid w:val="587721B1"/>
    <w:rsid w:val="587B3348"/>
    <w:rsid w:val="587B4ADF"/>
    <w:rsid w:val="587C7737"/>
    <w:rsid w:val="58A12C3E"/>
    <w:rsid w:val="58A20493"/>
    <w:rsid w:val="58CC3D8B"/>
    <w:rsid w:val="58D427E9"/>
    <w:rsid w:val="58E716CA"/>
    <w:rsid w:val="590B7A49"/>
    <w:rsid w:val="594D6E48"/>
    <w:rsid w:val="595D1418"/>
    <w:rsid w:val="596E69E9"/>
    <w:rsid w:val="597327A5"/>
    <w:rsid w:val="59745E87"/>
    <w:rsid w:val="59826569"/>
    <w:rsid w:val="599B3CFB"/>
    <w:rsid w:val="59A73CD4"/>
    <w:rsid w:val="59AE7D10"/>
    <w:rsid w:val="59BF547F"/>
    <w:rsid w:val="59C11E19"/>
    <w:rsid w:val="59D05BF7"/>
    <w:rsid w:val="59E26181"/>
    <w:rsid w:val="59F43024"/>
    <w:rsid w:val="5A272697"/>
    <w:rsid w:val="5A2B4E59"/>
    <w:rsid w:val="5AA3596E"/>
    <w:rsid w:val="5AAB07F5"/>
    <w:rsid w:val="5AB22E99"/>
    <w:rsid w:val="5AE60BBF"/>
    <w:rsid w:val="5AFC15CA"/>
    <w:rsid w:val="5B1454C8"/>
    <w:rsid w:val="5B3E0A79"/>
    <w:rsid w:val="5B5338A7"/>
    <w:rsid w:val="5B571023"/>
    <w:rsid w:val="5B5A6266"/>
    <w:rsid w:val="5B67028D"/>
    <w:rsid w:val="5B6D6AF3"/>
    <w:rsid w:val="5BD25946"/>
    <w:rsid w:val="5BF63231"/>
    <w:rsid w:val="5BF874EC"/>
    <w:rsid w:val="5C137EE9"/>
    <w:rsid w:val="5C2474D9"/>
    <w:rsid w:val="5C2D344D"/>
    <w:rsid w:val="5C322418"/>
    <w:rsid w:val="5C3F4397"/>
    <w:rsid w:val="5C431E33"/>
    <w:rsid w:val="5C572C80"/>
    <w:rsid w:val="5C680EDE"/>
    <w:rsid w:val="5C91704B"/>
    <w:rsid w:val="5C9736FB"/>
    <w:rsid w:val="5CA319BC"/>
    <w:rsid w:val="5CAC7233"/>
    <w:rsid w:val="5CBF727D"/>
    <w:rsid w:val="5CE43C82"/>
    <w:rsid w:val="5D01733F"/>
    <w:rsid w:val="5D153940"/>
    <w:rsid w:val="5D7748EA"/>
    <w:rsid w:val="5D7C3DDF"/>
    <w:rsid w:val="5D7F7A39"/>
    <w:rsid w:val="5D881C6B"/>
    <w:rsid w:val="5D8D0D27"/>
    <w:rsid w:val="5D901F56"/>
    <w:rsid w:val="5DA834FA"/>
    <w:rsid w:val="5DAD7412"/>
    <w:rsid w:val="5DB47F8E"/>
    <w:rsid w:val="5DD66448"/>
    <w:rsid w:val="5E450938"/>
    <w:rsid w:val="5E782F39"/>
    <w:rsid w:val="5E7F4FEA"/>
    <w:rsid w:val="5E8409F0"/>
    <w:rsid w:val="5E94174C"/>
    <w:rsid w:val="5EB355A6"/>
    <w:rsid w:val="5EEC7378"/>
    <w:rsid w:val="5EF65FAA"/>
    <w:rsid w:val="5EFE10A4"/>
    <w:rsid w:val="5F106D00"/>
    <w:rsid w:val="5F194C4D"/>
    <w:rsid w:val="5F3741DC"/>
    <w:rsid w:val="5F3D63A7"/>
    <w:rsid w:val="5F3F6AAD"/>
    <w:rsid w:val="5F5327F3"/>
    <w:rsid w:val="5F6A3A98"/>
    <w:rsid w:val="5F6CB79C"/>
    <w:rsid w:val="5F7F5A1F"/>
    <w:rsid w:val="5FA509E3"/>
    <w:rsid w:val="5FB434E4"/>
    <w:rsid w:val="5FD57F8D"/>
    <w:rsid w:val="5FED1DDF"/>
    <w:rsid w:val="5FF732A1"/>
    <w:rsid w:val="600F7DD4"/>
    <w:rsid w:val="60541D9A"/>
    <w:rsid w:val="60655929"/>
    <w:rsid w:val="60677735"/>
    <w:rsid w:val="60880D06"/>
    <w:rsid w:val="609A4B5D"/>
    <w:rsid w:val="60B907EB"/>
    <w:rsid w:val="60BB2C35"/>
    <w:rsid w:val="60BC122B"/>
    <w:rsid w:val="60BD5F46"/>
    <w:rsid w:val="60CE0A99"/>
    <w:rsid w:val="60CE6452"/>
    <w:rsid w:val="60D95C3D"/>
    <w:rsid w:val="60E90450"/>
    <w:rsid w:val="610050B0"/>
    <w:rsid w:val="61163779"/>
    <w:rsid w:val="611E0C01"/>
    <w:rsid w:val="61421307"/>
    <w:rsid w:val="61944D40"/>
    <w:rsid w:val="61983573"/>
    <w:rsid w:val="61A028BB"/>
    <w:rsid w:val="61A82BC6"/>
    <w:rsid w:val="61AF4637"/>
    <w:rsid w:val="61DA0D33"/>
    <w:rsid w:val="61E36209"/>
    <w:rsid w:val="623517D8"/>
    <w:rsid w:val="624076AA"/>
    <w:rsid w:val="62425D42"/>
    <w:rsid w:val="62511869"/>
    <w:rsid w:val="6261032B"/>
    <w:rsid w:val="62633A4A"/>
    <w:rsid w:val="627F5093"/>
    <w:rsid w:val="62B60AE9"/>
    <w:rsid w:val="62B70BE3"/>
    <w:rsid w:val="62B80059"/>
    <w:rsid w:val="62B8642F"/>
    <w:rsid w:val="62C03646"/>
    <w:rsid w:val="62C40475"/>
    <w:rsid w:val="62DD534A"/>
    <w:rsid w:val="62F6033A"/>
    <w:rsid w:val="63093DA3"/>
    <w:rsid w:val="63276254"/>
    <w:rsid w:val="632A705A"/>
    <w:rsid w:val="633B422B"/>
    <w:rsid w:val="63415951"/>
    <w:rsid w:val="6360122B"/>
    <w:rsid w:val="636A54D5"/>
    <w:rsid w:val="63760596"/>
    <w:rsid w:val="63966206"/>
    <w:rsid w:val="63A0370A"/>
    <w:rsid w:val="63A06D6E"/>
    <w:rsid w:val="63B523A0"/>
    <w:rsid w:val="63B90B5D"/>
    <w:rsid w:val="64207984"/>
    <w:rsid w:val="64441BE0"/>
    <w:rsid w:val="645111D2"/>
    <w:rsid w:val="645E38EF"/>
    <w:rsid w:val="64656341"/>
    <w:rsid w:val="64871743"/>
    <w:rsid w:val="648E1109"/>
    <w:rsid w:val="6497275B"/>
    <w:rsid w:val="64BE393B"/>
    <w:rsid w:val="64DD105A"/>
    <w:rsid w:val="64F06D20"/>
    <w:rsid w:val="64FE7BA6"/>
    <w:rsid w:val="652F2692"/>
    <w:rsid w:val="65366948"/>
    <w:rsid w:val="65B27F45"/>
    <w:rsid w:val="65BC6B1F"/>
    <w:rsid w:val="65C37EAD"/>
    <w:rsid w:val="65EB6CBD"/>
    <w:rsid w:val="662336BB"/>
    <w:rsid w:val="6643427D"/>
    <w:rsid w:val="6677392B"/>
    <w:rsid w:val="667B7C6F"/>
    <w:rsid w:val="66BF4168"/>
    <w:rsid w:val="66EA345F"/>
    <w:rsid w:val="66EC79F5"/>
    <w:rsid w:val="66F14E74"/>
    <w:rsid w:val="67293491"/>
    <w:rsid w:val="672B69C2"/>
    <w:rsid w:val="676A532B"/>
    <w:rsid w:val="67B92D5C"/>
    <w:rsid w:val="67F9336F"/>
    <w:rsid w:val="68055953"/>
    <w:rsid w:val="681945A2"/>
    <w:rsid w:val="68326422"/>
    <w:rsid w:val="68370F8D"/>
    <w:rsid w:val="685F2185"/>
    <w:rsid w:val="68726DD4"/>
    <w:rsid w:val="68750C92"/>
    <w:rsid w:val="68816B8C"/>
    <w:rsid w:val="688B7708"/>
    <w:rsid w:val="68A94442"/>
    <w:rsid w:val="68ED2B89"/>
    <w:rsid w:val="68EE53DD"/>
    <w:rsid w:val="690303AE"/>
    <w:rsid w:val="69041771"/>
    <w:rsid w:val="69081B0C"/>
    <w:rsid w:val="692A6321"/>
    <w:rsid w:val="69345A96"/>
    <w:rsid w:val="69397975"/>
    <w:rsid w:val="693A1566"/>
    <w:rsid w:val="69466016"/>
    <w:rsid w:val="6948322A"/>
    <w:rsid w:val="69655C7F"/>
    <w:rsid w:val="69767C4D"/>
    <w:rsid w:val="69A45225"/>
    <w:rsid w:val="69BD6062"/>
    <w:rsid w:val="69CA33C9"/>
    <w:rsid w:val="6A1836FA"/>
    <w:rsid w:val="6A3E1CB0"/>
    <w:rsid w:val="6A637750"/>
    <w:rsid w:val="6A7405F7"/>
    <w:rsid w:val="6A7B7EF2"/>
    <w:rsid w:val="6A7C4896"/>
    <w:rsid w:val="6A7D71C6"/>
    <w:rsid w:val="6A86346F"/>
    <w:rsid w:val="6A960E86"/>
    <w:rsid w:val="6AF53BE5"/>
    <w:rsid w:val="6B04391A"/>
    <w:rsid w:val="6B147A07"/>
    <w:rsid w:val="6B245F7F"/>
    <w:rsid w:val="6B2A03D8"/>
    <w:rsid w:val="6B2D20E5"/>
    <w:rsid w:val="6B351850"/>
    <w:rsid w:val="6B4D1C19"/>
    <w:rsid w:val="6B4F4014"/>
    <w:rsid w:val="6B506446"/>
    <w:rsid w:val="6B5CBCE2"/>
    <w:rsid w:val="6B61658D"/>
    <w:rsid w:val="6B64215E"/>
    <w:rsid w:val="6B6530A4"/>
    <w:rsid w:val="6B676D90"/>
    <w:rsid w:val="6BDA5F51"/>
    <w:rsid w:val="6BE571A0"/>
    <w:rsid w:val="6BF227A3"/>
    <w:rsid w:val="6BF4561B"/>
    <w:rsid w:val="6BF757BF"/>
    <w:rsid w:val="6BFA3771"/>
    <w:rsid w:val="6C1F118E"/>
    <w:rsid w:val="6C2F4CB4"/>
    <w:rsid w:val="6C3C3ADB"/>
    <w:rsid w:val="6C5F6F13"/>
    <w:rsid w:val="6C7B427F"/>
    <w:rsid w:val="6C816AA5"/>
    <w:rsid w:val="6CAA5D52"/>
    <w:rsid w:val="6CC835E5"/>
    <w:rsid w:val="6CD615AF"/>
    <w:rsid w:val="6CF36CE8"/>
    <w:rsid w:val="6CF871C6"/>
    <w:rsid w:val="6D096637"/>
    <w:rsid w:val="6D194017"/>
    <w:rsid w:val="6D34006F"/>
    <w:rsid w:val="6D3546DE"/>
    <w:rsid w:val="6D4B0A0F"/>
    <w:rsid w:val="6D6C6055"/>
    <w:rsid w:val="6D747CF9"/>
    <w:rsid w:val="6D7C716B"/>
    <w:rsid w:val="6D8A3102"/>
    <w:rsid w:val="6D9348A8"/>
    <w:rsid w:val="6DE90B3D"/>
    <w:rsid w:val="6DFA2174"/>
    <w:rsid w:val="6E03502F"/>
    <w:rsid w:val="6E480337"/>
    <w:rsid w:val="6E5C7DAC"/>
    <w:rsid w:val="6EA12B1A"/>
    <w:rsid w:val="6EB24806"/>
    <w:rsid w:val="6EB6AFA8"/>
    <w:rsid w:val="6EB961A2"/>
    <w:rsid w:val="6EBA551B"/>
    <w:rsid w:val="6EC423A0"/>
    <w:rsid w:val="6ED3144A"/>
    <w:rsid w:val="6EDD4D2C"/>
    <w:rsid w:val="6EDF6836"/>
    <w:rsid w:val="6F2041FA"/>
    <w:rsid w:val="6F347F1E"/>
    <w:rsid w:val="6F445E6E"/>
    <w:rsid w:val="6F4721F6"/>
    <w:rsid w:val="6F484AD9"/>
    <w:rsid w:val="6F802B9C"/>
    <w:rsid w:val="6F865BFF"/>
    <w:rsid w:val="6F884F85"/>
    <w:rsid w:val="6FB37083"/>
    <w:rsid w:val="6FC80FA6"/>
    <w:rsid w:val="6FDE2848"/>
    <w:rsid w:val="6FFE8FE6"/>
    <w:rsid w:val="70225CF5"/>
    <w:rsid w:val="703A2F84"/>
    <w:rsid w:val="705C7918"/>
    <w:rsid w:val="70635FAA"/>
    <w:rsid w:val="708065B0"/>
    <w:rsid w:val="70944AEE"/>
    <w:rsid w:val="70C133BA"/>
    <w:rsid w:val="70CA3180"/>
    <w:rsid w:val="70FB7731"/>
    <w:rsid w:val="70FF68B9"/>
    <w:rsid w:val="710044F3"/>
    <w:rsid w:val="71131321"/>
    <w:rsid w:val="71214A45"/>
    <w:rsid w:val="71360A96"/>
    <w:rsid w:val="71463740"/>
    <w:rsid w:val="716308E1"/>
    <w:rsid w:val="71CB6F3E"/>
    <w:rsid w:val="71D367A6"/>
    <w:rsid w:val="71D609E2"/>
    <w:rsid w:val="71DE606F"/>
    <w:rsid w:val="71E50B1C"/>
    <w:rsid w:val="71FC6A0D"/>
    <w:rsid w:val="72120682"/>
    <w:rsid w:val="72343616"/>
    <w:rsid w:val="72456EDB"/>
    <w:rsid w:val="725B6557"/>
    <w:rsid w:val="728A744F"/>
    <w:rsid w:val="72954826"/>
    <w:rsid w:val="72995059"/>
    <w:rsid w:val="72AA0CFF"/>
    <w:rsid w:val="72AF6B8D"/>
    <w:rsid w:val="72CA7A77"/>
    <w:rsid w:val="72D111E1"/>
    <w:rsid w:val="72D41A69"/>
    <w:rsid w:val="72FB4660"/>
    <w:rsid w:val="730A29C4"/>
    <w:rsid w:val="731B10E7"/>
    <w:rsid w:val="73210D6E"/>
    <w:rsid w:val="735B6F21"/>
    <w:rsid w:val="735C7976"/>
    <w:rsid w:val="736E6D6C"/>
    <w:rsid w:val="737737D1"/>
    <w:rsid w:val="73845995"/>
    <w:rsid w:val="738677F3"/>
    <w:rsid w:val="73A30603"/>
    <w:rsid w:val="73BA564E"/>
    <w:rsid w:val="73BB2CEE"/>
    <w:rsid w:val="73C23A50"/>
    <w:rsid w:val="73DEDF08"/>
    <w:rsid w:val="73E62CC3"/>
    <w:rsid w:val="73ED645C"/>
    <w:rsid w:val="73EF26C0"/>
    <w:rsid w:val="73F02AEE"/>
    <w:rsid w:val="740A5AF9"/>
    <w:rsid w:val="741E1575"/>
    <w:rsid w:val="7431723C"/>
    <w:rsid w:val="74440A3A"/>
    <w:rsid w:val="745F3415"/>
    <w:rsid w:val="746B6B91"/>
    <w:rsid w:val="748F0398"/>
    <w:rsid w:val="74E03697"/>
    <w:rsid w:val="74E06C0C"/>
    <w:rsid w:val="74E90FB2"/>
    <w:rsid w:val="74F33324"/>
    <w:rsid w:val="74F37D03"/>
    <w:rsid w:val="74FE5044"/>
    <w:rsid w:val="75097414"/>
    <w:rsid w:val="754403A1"/>
    <w:rsid w:val="756F1F17"/>
    <w:rsid w:val="758659EF"/>
    <w:rsid w:val="75AE402E"/>
    <w:rsid w:val="75CE1F56"/>
    <w:rsid w:val="75D83A0A"/>
    <w:rsid w:val="75DD6D69"/>
    <w:rsid w:val="75E8D20D"/>
    <w:rsid w:val="762049B6"/>
    <w:rsid w:val="76321D00"/>
    <w:rsid w:val="764E5C63"/>
    <w:rsid w:val="76B371CD"/>
    <w:rsid w:val="76B453B5"/>
    <w:rsid w:val="76B4721F"/>
    <w:rsid w:val="76B93451"/>
    <w:rsid w:val="76BA125E"/>
    <w:rsid w:val="76D472F8"/>
    <w:rsid w:val="76FFA00F"/>
    <w:rsid w:val="770902F0"/>
    <w:rsid w:val="771820A4"/>
    <w:rsid w:val="773769B4"/>
    <w:rsid w:val="773A1705"/>
    <w:rsid w:val="775435A4"/>
    <w:rsid w:val="775A706C"/>
    <w:rsid w:val="775F4ECE"/>
    <w:rsid w:val="778D7399"/>
    <w:rsid w:val="77B17964"/>
    <w:rsid w:val="77CC4815"/>
    <w:rsid w:val="77D94457"/>
    <w:rsid w:val="77DA2C51"/>
    <w:rsid w:val="77F24DFD"/>
    <w:rsid w:val="77F64582"/>
    <w:rsid w:val="77FBA23F"/>
    <w:rsid w:val="785105D6"/>
    <w:rsid w:val="785D1098"/>
    <w:rsid w:val="78931553"/>
    <w:rsid w:val="78B41882"/>
    <w:rsid w:val="78B82E9D"/>
    <w:rsid w:val="78D6184E"/>
    <w:rsid w:val="78E10301"/>
    <w:rsid w:val="79416086"/>
    <w:rsid w:val="7954329A"/>
    <w:rsid w:val="79B429B0"/>
    <w:rsid w:val="79B82123"/>
    <w:rsid w:val="79BD4E3B"/>
    <w:rsid w:val="79CA0D85"/>
    <w:rsid w:val="79CD1D0B"/>
    <w:rsid w:val="79E41D86"/>
    <w:rsid w:val="79EF23E5"/>
    <w:rsid w:val="7A052F47"/>
    <w:rsid w:val="7A0B3B4A"/>
    <w:rsid w:val="7A1E012D"/>
    <w:rsid w:val="7A4C2603"/>
    <w:rsid w:val="7A6100D2"/>
    <w:rsid w:val="7A721493"/>
    <w:rsid w:val="7A9B6C1C"/>
    <w:rsid w:val="7AA22C4F"/>
    <w:rsid w:val="7AA6C8EA"/>
    <w:rsid w:val="7AE92B71"/>
    <w:rsid w:val="7AFA25A6"/>
    <w:rsid w:val="7B24319D"/>
    <w:rsid w:val="7B4E2C65"/>
    <w:rsid w:val="7B6034DD"/>
    <w:rsid w:val="7B717E1A"/>
    <w:rsid w:val="7B755C83"/>
    <w:rsid w:val="7B785D79"/>
    <w:rsid w:val="7B980693"/>
    <w:rsid w:val="7B9950B3"/>
    <w:rsid w:val="7BB562E4"/>
    <w:rsid w:val="7BD773AC"/>
    <w:rsid w:val="7BDA12AA"/>
    <w:rsid w:val="7BE91D26"/>
    <w:rsid w:val="7BFD0E2C"/>
    <w:rsid w:val="7C0E5606"/>
    <w:rsid w:val="7C330351"/>
    <w:rsid w:val="7C4207E6"/>
    <w:rsid w:val="7C954EAF"/>
    <w:rsid w:val="7CBC2048"/>
    <w:rsid w:val="7CD24027"/>
    <w:rsid w:val="7CD34727"/>
    <w:rsid w:val="7CE16DC7"/>
    <w:rsid w:val="7D1B1F25"/>
    <w:rsid w:val="7D244A70"/>
    <w:rsid w:val="7D2B6244"/>
    <w:rsid w:val="7D2C01D2"/>
    <w:rsid w:val="7D387F5E"/>
    <w:rsid w:val="7D4066EB"/>
    <w:rsid w:val="7D725165"/>
    <w:rsid w:val="7D75C881"/>
    <w:rsid w:val="7D8B597D"/>
    <w:rsid w:val="7DA537B5"/>
    <w:rsid w:val="7DAA2E58"/>
    <w:rsid w:val="7DCE76CA"/>
    <w:rsid w:val="7DF07AA7"/>
    <w:rsid w:val="7E080F40"/>
    <w:rsid w:val="7E0C121E"/>
    <w:rsid w:val="7E1118CA"/>
    <w:rsid w:val="7E1F6BF8"/>
    <w:rsid w:val="7E273CDD"/>
    <w:rsid w:val="7E351CDE"/>
    <w:rsid w:val="7E596D3F"/>
    <w:rsid w:val="7E601C82"/>
    <w:rsid w:val="7E7F64A5"/>
    <w:rsid w:val="7EBE7243"/>
    <w:rsid w:val="7EEA5D18"/>
    <w:rsid w:val="7EEB5142"/>
    <w:rsid w:val="7EF1142E"/>
    <w:rsid w:val="7F0108D4"/>
    <w:rsid w:val="7F0755C7"/>
    <w:rsid w:val="7F127DA7"/>
    <w:rsid w:val="7F1B4F1D"/>
    <w:rsid w:val="7F1FB74B"/>
    <w:rsid w:val="7F437A51"/>
    <w:rsid w:val="7F4777E4"/>
    <w:rsid w:val="7F52765E"/>
    <w:rsid w:val="7F546905"/>
    <w:rsid w:val="7F5B5272"/>
    <w:rsid w:val="7F773AFC"/>
    <w:rsid w:val="7F8A2C87"/>
    <w:rsid w:val="7F924AC8"/>
    <w:rsid w:val="7F9FF95E"/>
    <w:rsid w:val="7FB3A0C9"/>
    <w:rsid w:val="7FBF6360"/>
    <w:rsid w:val="7FBFF58A"/>
    <w:rsid w:val="7FC82D39"/>
    <w:rsid w:val="7FD32E24"/>
    <w:rsid w:val="7FDE2102"/>
    <w:rsid w:val="7FE5CAED"/>
    <w:rsid w:val="7FE750DB"/>
    <w:rsid w:val="7FEDF6E9"/>
    <w:rsid w:val="7FF37189"/>
    <w:rsid w:val="7FF4481F"/>
    <w:rsid w:val="7FFB804F"/>
    <w:rsid w:val="7FFDA522"/>
    <w:rsid w:val="7FFF305E"/>
    <w:rsid w:val="7FFF9208"/>
    <w:rsid w:val="7FFFB8AC"/>
    <w:rsid w:val="9EFDE3D6"/>
    <w:rsid w:val="ADBF703F"/>
    <w:rsid w:val="ADFD3B84"/>
    <w:rsid w:val="AFD1D0C1"/>
    <w:rsid w:val="B3F57E59"/>
    <w:rsid w:val="B5DBA0EE"/>
    <w:rsid w:val="B7D97F9A"/>
    <w:rsid w:val="BCDCFC6A"/>
    <w:rsid w:val="BFEB810F"/>
    <w:rsid w:val="BFFF8629"/>
    <w:rsid w:val="CED1D91C"/>
    <w:rsid w:val="CEE7BD61"/>
    <w:rsid w:val="CF7DE059"/>
    <w:rsid w:val="D0FD283F"/>
    <w:rsid w:val="D64F27F6"/>
    <w:rsid w:val="D725F321"/>
    <w:rsid w:val="D9B62A8D"/>
    <w:rsid w:val="DBDDCBE5"/>
    <w:rsid w:val="DBFF0319"/>
    <w:rsid w:val="DD7FB16A"/>
    <w:rsid w:val="DF3BD3AF"/>
    <w:rsid w:val="DFDF8BBA"/>
    <w:rsid w:val="DFFF953B"/>
    <w:rsid w:val="DFFF9FBE"/>
    <w:rsid w:val="DFFFCC7C"/>
    <w:rsid w:val="DFFFF19D"/>
    <w:rsid w:val="E5FBE236"/>
    <w:rsid w:val="E7230BBE"/>
    <w:rsid w:val="E74ED44E"/>
    <w:rsid w:val="EBCE0059"/>
    <w:rsid w:val="EBE6234B"/>
    <w:rsid w:val="ECEACAEA"/>
    <w:rsid w:val="ED1E0C31"/>
    <w:rsid w:val="EEE62B46"/>
    <w:rsid w:val="EEEDFBB4"/>
    <w:rsid w:val="EF7F7AEE"/>
    <w:rsid w:val="EFF45900"/>
    <w:rsid w:val="EFFB8314"/>
    <w:rsid w:val="EFFDDAEA"/>
    <w:rsid w:val="EFFEC384"/>
    <w:rsid w:val="EFFF6C41"/>
    <w:rsid w:val="EFFF793F"/>
    <w:rsid w:val="F3376D6A"/>
    <w:rsid w:val="F36F394E"/>
    <w:rsid w:val="F39E9097"/>
    <w:rsid w:val="F5BB933C"/>
    <w:rsid w:val="F77B2C30"/>
    <w:rsid w:val="F7CBA0F7"/>
    <w:rsid w:val="F7DF2ACE"/>
    <w:rsid w:val="FACF3D5D"/>
    <w:rsid w:val="FAFFA0D7"/>
    <w:rsid w:val="FB6D806B"/>
    <w:rsid w:val="FBB6B629"/>
    <w:rsid w:val="FBD7DAA3"/>
    <w:rsid w:val="FC7DB73F"/>
    <w:rsid w:val="FCEFBA8A"/>
    <w:rsid w:val="FD3443C9"/>
    <w:rsid w:val="FE97C918"/>
    <w:rsid w:val="FEAF0856"/>
    <w:rsid w:val="FEDEA03F"/>
    <w:rsid w:val="FEFF389B"/>
    <w:rsid w:val="FF7F90DB"/>
    <w:rsid w:val="FFADF156"/>
    <w:rsid w:val="FFBF567C"/>
    <w:rsid w:val="FFDB55FF"/>
    <w:rsid w:val="FFE54296"/>
    <w:rsid w:val="FFF68785"/>
    <w:rsid w:val="FFF68E78"/>
    <w:rsid w:val="FFFA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35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5">
    <w:name w:val="heading 3"/>
    <w:basedOn w:val="1"/>
    <w:next w:val="1"/>
    <w:link w:val="37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38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7">
    <w:name w:val="heading 5"/>
    <w:basedOn w:val="1"/>
    <w:next w:val="1"/>
    <w:link w:val="39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0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hAnsi="等线 Light" w:eastAsia="等线 Light"/>
      <w:b/>
      <w:bCs/>
    </w:rPr>
  </w:style>
  <w:style w:type="paragraph" w:styleId="9">
    <w:name w:val="heading 7"/>
    <w:basedOn w:val="1"/>
    <w:next w:val="1"/>
    <w:link w:val="41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Cs w:val="32"/>
    </w:rPr>
  </w:style>
  <w:style w:type="paragraph" w:styleId="10">
    <w:name w:val="toc 7"/>
    <w:basedOn w:val="1"/>
    <w:next w:val="1"/>
    <w:unhideWhenUsed/>
    <w:qFormat/>
    <w:uiPriority w:val="39"/>
    <w:pPr>
      <w:ind w:left="1440"/>
      <w:jc w:val="left"/>
    </w:pPr>
    <w:rPr>
      <w:sz w:val="18"/>
      <w:szCs w:val="18"/>
    </w:r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/>
      <w:sz w:val="21"/>
    </w:rPr>
  </w:style>
  <w:style w:type="paragraph" w:styleId="12">
    <w:name w:val="Document Map"/>
    <w:basedOn w:val="1"/>
    <w:link w:val="42"/>
    <w:unhideWhenUsed/>
    <w:qFormat/>
    <w:uiPriority w:val="99"/>
    <w:rPr>
      <w:rFonts w:ascii="宋体" w:eastAsia="宋体"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Body Text"/>
    <w:basedOn w:val="1"/>
    <w:link w:val="44"/>
    <w:unhideWhenUsed/>
    <w:qFormat/>
    <w:uiPriority w:val="99"/>
    <w:pPr>
      <w:spacing w:after="120"/>
    </w:pPr>
  </w:style>
  <w:style w:type="paragraph" w:styleId="15">
    <w:name w:val="toc 5"/>
    <w:basedOn w:val="1"/>
    <w:next w:val="1"/>
    <w:unhideWhenUsed/>
    <w:qFormat/>
    <w:uiPriority w:val="39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tabs>
        <w:tab w:val="left" w:pos="1276"/>
        <w:tab w:val="left" w:pos="7797"/>
        <w:tab w:val="right" w:leader="dot" w:pos="8290"/>
      </w:tabs>
      <w:ind w:left="480"/>
      <w:jc w:val="left"/>
    </w:pPr>
    <w:rPr>
      <w:i/>
      <w:iCs/>
      <w:sz w:val="22"/>
      <w:szCs w:val="22"/>
    </w:rPr>
  </w:style>
  <w:style w:type="paragraph" w:styleId="17">
    <w:name w:val="toc 8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18">
    <w:name w:val="Balloon Text"/>
    <w:basedOn w:val="1"/>
    <w:link w:val="45"/>
    <w:unhideWhenUsed/>
    <w:qFormat/>
    <w:uiPriority w:val="99"/>
    <w:rPr>
      <w:sz w:val="16"/>
      <w:szCs w:val="16"/>
    </w:rPr>
  </w:style>
  <w:style w:type="paragraph" w:styleId="19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284"/>
        <w:tab w:val="left" w:pos="7797"/>
        <w:tab w:val="right" w:leader="dot" w:pos="8290"/>
      </w:tabs>
      <w:spacing w:before="120"/>
      <w:jc w:val="left"/>
    </w:pPr>
    <w:rPr>
      <w:b/>
      <w:bCs/>
      <w:caps/>
      <w:sz w:val="22"/>
      <w:szCs w:val="22"/>
    </w:rPr>
  </w:style>
  <w:style w:type="paragraph" w:styleId="22">
    <w:name w:val="toc 4"/>
    <w:basedOn w:val="1"/>
    <w:next w:val="1"/>
    <w:unhideWhenUsed/>
    <w:qFormat/>
    <w:uiPriority w:val="39"/>
    <w:pPr>
      <w:ind w:left="720"/>
      <w:jc w:val="left"/>
    </w:pPr>
    <w:rPr>
      <w:sz w:val="18"/>
      <w:szCs w:val="18"/>
    </w:rPr>
  </w:style>
  <w:style w:type="paragraph" w:styleId="23">
    <w:name w:val="toc 6"/>
    <w:basedOn w:val="1"/>
    <w:next w:val="1"/>
    <w:unhideWhenUsed/>
    <w:qFormat/>
    <w:uiPriority w:val="39"/>
    <w:pPr>
      <w:ind w:left="1200"/>
      <w:jc w:val="left"/>
    </w:pPr>
    <w:rPr>
      <w:sz w:val="18"/>
      <w:szCs w:val="18"/>
    </w:rPr>
  </w:style>
  <w:style w:type="paragraph" w:styleId="24">
    <w:name w:val="toc 2"/>
    <w:basedOn w:val="1"/>
    <w:next w:val="1"/>
    <w:unhideWhenUsed/>
    <w:qFormat/>
    <w:uiPriority w:val="39"/>
    <w:pPr>
      <w:tabs>
        <w:tab w:val="left" w:pos="709"/>
        <w:tab w:val="left" w:pos="7797"/>
        <w:tab w:val="right" w:leader="dot" w:pos="8290"/>
      </w:tabs>
      <w:ind w:left="240"/>
      <w:jc w:val="left"/>
    </w:pPr>
    <w:rPr>
      <w:smallCaps/>
      <w:sz w:val="22"/>
      <w:szCs w:val="22"/>
    </w:rPr>
  </w:style>
  <w:style w:type="paragraph" w:styleId="25">
    <w:name w:val="toc 9"/>
    <w:basedOn w:val="1"/>
    <w:next w:val="1"/>
    <w:unhideWhenUsed/>
    <w:qFormat/>
    <w:uiPriority w:val="39"/>
    <w:pPr>
      <w:ind w:left="1920"/>
      <w:jc w:val="left"/>
    </w:pPr>
    <w:rPr>
      <w:sz w:val="18"/>
      <w:szCs w:val="18"/>
    </w:rPr>
  </w:style>
  <w:style w:type="paragraph" w:styleId="26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paragraph" w:styleId="28">
    <w:name w:val="annotation subject"/>
    <w:basedOn w:val="13"/>
    <w:next w:val="13"/>
    <w:link w:val="49"/>
    <w:unhideWhenUsed/>
    <w:qFormat/>
    <w:uiPriority w:val="99"/>
    <w:rPr>
      <w:b/>
      <w:bCs/>
    </w:rPr>
  </w:style>
  <w:style w:type="paragraph" w:styleId="29">
    <w:name w:val="Body Text First Indent"/>
    <w:basedOn w:val="14"/>
    <w:link w:val="50"/>
    <w:unhideWhenUsed/>
    <w:qFormat/>
    <w:uiPriority w:val="0"/>
    <w:pPr>
      <w:spacing w:line="360" w:lineRule="auto"/>
      <w:ind w:firstLine="200" w:firstLineChars="200"/>
    </w:pPr>
    <w:rPr>
      <w:szCs w:val="21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Hyperlink"/>
    <w:basedOn w:val="32"/>
    <w:unhideWhenUsed/>
    <w:qFormat/>
    <w:uiPriority w:val="99"/>
    <w:rPr>
      <w:color w:val="0563C1"/>
      <w:u w:val="single"/>
    </w:rPr>
  </w:style>
  <w:style w:type="character" w:styleId="34">
    <w:name w:val="annotation reference"/>
    <w:basedOn w:val="32"/>
    <w:unhideWhenUsed/>
    <w:qFormat/>
    <w:uiPriority w:val="99"/>
    <w:rPr>
      <w:sz w:val="21"/>
      <w:szCs w:val="21"/>
    </w:rPr>
  </w:style>
  <w:style w:type="character" w:customStyle="1" w:styleId="35">
    <w:name w:val="标题 1 字符"/>
    <w:basedOn w:val="32"/>
    <w:link w:val="3"/>
    <w:qFormat/>
    <w:uiPriority w:val="0"/>
    <w:rPr>
      <w:b/>
      <w:bCs/>
      <w:kern w:val="44"/>
      <w:sz w:val="44"/>
      <w:szCs w:val="44"/>
    </w:rPr>
  </w:style>
  <w:style w:type="character" w:customStyle="1" w:styleId="36">
    <w:name w:val="标题 2 字符"/>
    <w:basedOn w:val="32"/>
    <w:link w:val="4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37">
    <w:name w:val="标题 3 字符"/>
    <w:basedOn w:val="32"/>
    <w:link w:val="5"/>
    <w:qFormat/>
    <w:uiPriority w:val="0"/>
    <w:rPr>
      <w:b/>
      <w:bCs/>
      <w:sz w:val="32"/>
      <w:szCs w:val="32"/>
    </w:rPr>
  </w:style>
  <w:style w:type="character" w:customStyle="1" w:styleId="38">
    <w:name w:val="标题 4 字符"/>
    <w:basedOn w:val="32"/>
    <w:link w:val="6"/>
    <w:qFormat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9">
    <w:name w:val="标题 5 字符"/>
    <w:basedOn w:val="32"/>
    <w:link w:val="7"/>
    <w:qFormat/>
    <w:uiPriority w:val="0"/>
    <w:rPr>
      <w:b/>
      <w:bCs/>
      <w:sz w:val="28"/>
      <w:szCs w:val="28"/>
    </w:rPr>
  </w:style>
  <w:style w:type="character" w:customStyle="1" w:styleId="40">
    <w:name w:val="标题 6 字符"/>
    <w:basedOn w:val="32"/>
    <w:link w:val="8"/>
    <w:qFormat/>
    <w:uiPriority w:val="0"/>
    <w:rPr>
      <w:rFonts w:ascii="等线 Light" w:hAnsi="等线 Light" w:eastAsia="等线 Light" w:cs="Times New Roman"/>
      <w:b/>
      <w:bCs/>
    </w:rPr>
  </w:style>
  <w:style w:type="character" w:customStyle="1" w:styleId="41">
    <w:name w:val="标题 7 字符"/>
    <w:basedOn w:val="32"/>
    <w:link w:val="9"/>
    <w:qFormat/>
    <w:uiPriority w:val="0"/>
    <w:rPr>
      <w:b/>
      <w:bCs/>
    </w:rPr>
  </w:style>
  <w:style w:type="character" w:customStyle="1" w:styleId="42">
    <w:name w:val="文档结构图 字符"/>
    <w:basedOn w:val="32"/>
    <w:link w:val="12"/>
    <w:semiHidden/>
    <w:qFormat/>
    <w:uiPriority w:val="99"/>
    <w:rPr>
      <w:rFonts w:ascii="宋体" w:eastAsia="宋体"/>
    </w:rPr>
  </w:style>
  <w:style w:type="character" w:customStyle="1" w:styleId="43">
    <w:name w:val="批注文字 字符"/>
    <w:basedOn w:val="32"/>
    <w:link w:val="13"/>
    <w:qFormat/>
    <w:uiPriority w:val="99"/>
    <w:rPr>
      <w:rFonts w:ascii="等线" w:hAnsi="等线" w:eastAsia="等线" w:cs="Times New Roman"/>
      <w:kern w:val="2"/>
      <w:sz w:val="24"/>
      <w:szCs w:val="24"/>
    </w:rPr>
  </w:style>
  <w:style w:type="character" w:customStyle="1" w:styleId="44">
    <w:name w:val="正文文本 字符"/>
    <w:basedOn w:val="32"/>
    <w:link w:val="14"/>
    <w:semiHidden/>
    <w:qFormat/>
    <w:uiPriority w:val="99"/>
  </w:style>
  <w:style w:type="character" w:customStyle="1" w:styleId="45">
    <w:name w:val="批注框文本 字符"/>
    <w:basedOn w:val="32"/>
    <w:link w:val="18"/>
    <w:semiHidden/>
    <w:qFormat/>
    <w:uiPriority w:val="99"/>
    <w:rPr>
      <w:rFonts w:ascii="等线" w:hAnsi="等线" w:eastAsia="等线" w:cs="Times New Roman"/>
      <w:kern w:val="2"/>
      <w:sz w:val="16"/>
      <w:szCs w:val="16"/>
    </w:rPr>
  </w:style>
  <w:style w:type="character" w:customStyle="1" w:styleId="46">
    <w:name w:val="页脚 字符"/>
    <w:basedOn w:val="32"/>
    <w:link w:val="19"/>
    <w:qFormat/>
    <w:uiPriority w:val="99"/>
    <w:rPr>
      <w:sz w:val="18"/>
      <w:szCs w:val="18"/>
    </w:rPr>
  </w:style>
  <w:style w:type="character" w:customStyle="1" w:styleId="47">
    <w:name w:val="页眉 字符"/>
    <w:basedOn w:val="32"/>
    <w:link w:val="20"/>
    <w:qFormat/>
    <w:uiPriority w:val="99"/>
    <w:rPr>
      <w:sz w:val="18"/>
      <w:szCs w:val="18"/>
    </w:rPr>
  </w:style>
  <w:style w:type="character" w:customStyle="1" w:styleId="48">
    <w:name w:val="HTML 预设格式 字符"/>
    <w:basedOn w:val="32"/>
    <w:link w:val="26"/>
    <w:qFormat/>
    <w:uiPriority w:val="99"/>
    <w:rPr>
      <w:rFonts w:ascii="宋体" w:hAnsi="宋体" w:eastAsia="宋体" w:cs="宋体"/>
      <w:kern w:val="0"/>
    </w:rPr>
  </w:style>
  <w:style w:type="character" w:customStyle="1" w:styleId="49">
    <w:name w:val="批注主题 字符"/>
    <w:basedOn w:val="43"/>
    <w:link w:val="28"/>
    <w:qFormat/>
    <w:uiPriority w:val="0"/>
    <w:rPr>
      <w:rFonts w:ascii="等线" w:hAnsi="等线" w:eastAsia="等线" w:cs="Times New Roman"/>
      <w:kern w:val="2"/>
      <w:sz w:val="24"/>
      <w:szCs w:val="24"/>
    </w:rPr>
  </w:style>
  <w:style w:type="character" w:customStyle="1" w:styleId="50">
    <w:name w:val="正文文本首行缩进 字符"/>
    <w:basedOn w:val="44"/>
    <w:link w:val="29"/>
    <w:qFormat/>
    <w:uiPriority w:val="99"/>
    <w:rPr>
      <w:szCs w:val="21"/>
    </w:rPr>
  </w:style>
  <w:style w:type="paragraph" w:customStyle="1" w:styleId="51">
    <w:name w:val="TOC 标题1"/>
    <w:basedOn w:val="3"/>
    <w:next w:val="1"/>
    <w:unhideWhenUsed/>
    <w:qFormat/>
    <w:uiPriority w:val="3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hAnsi="等线 Light" w:eastAsia="等线 Light"/>
      <w:color w:val="2E75B5"/>
      <w:kern w:val="0"/>
      <w:sz w:val="28"/>
      <w:szCs w:val="28"/>
    </w:rPr>
  </w:style>
  <w:style w:type="paragraph" w:customStyle="1" w:styleId="52">
    <w:name w:val="列出段落1"/>
    <w:basedOn w:val="1"/>
    <w:qFormat/>
    <w:uiPriority w:val="34"/>
    <w:pPr>
      <w:ind w:firstLine="420" w:firstLineChars="200"/>
    </w:pPr>
  </w:style>
  <w:style w:type="table" w:customStyle="1" w:styleId="53">
    <w:name w:val="网格表 1 浅色1"/>
    <w:basedOn w:val="30"/>
    <w:qFormat/>
    <w:uiPriority w:val="46"/>
    <w:rPr>
      <w:sz w:val="21"/>
      <w:szCs w:val="22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2"/>
    <w:basedOn w:val="30"/>
    <w:qFormat/>
    <w:uiPriority w:val="46"/>
    <w:pPr>
      <w:ind w:left="360"/>
    </w:pPr>
    <w:rPr>
      <w:color w:val="5B9BD5"/>
      <w:sz w:val="22"/>
      <w:szCs w:val="22"/>
      <w:lang w:eastAsia="ja-JP"/>
    </w:rPr>
    <w:tblPr>
      <w:tblBorders>
        <w:top w:val="single" w:color="999999" w:sz="4" w:space="0"/>
        <w:left w:val="single" w:color="999999" w:sz="4" w:space="0"/>
        <w:bottom w:val="single" w:color="999999" w:sz="4" w:space="0"/>
        <w:right w:val="single" w:color="999999" w:sz="4" w:space="0"/>
        <w:insideH w:val="single" w:color="999999" w:sz="4" w:space="0"/>
        <w:insideV w:val="single" w:color="999999" w:sz="4" w:space="0"/>
      </w:tblBorders>
    </w:tblPr>
    <w:tblStylePr w:type="firstRow">
      <w:rPr>
        <w:b/>
        <w:bCs/>
      </w:rPr>
      <w:tcPr>
        <w:tcBorders>
          <w:top w:val="nil"/>
          <w:left w:val="nil"/>
          <w:bottom w:val="single" w:color="666666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666666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型浅色1"/>
    <w:basedOn w:val="30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56">
    <w:name w:val="QB表内文字"/>
    <w:basedOn w:val="1"/>
    <w:qFormat/>
    <w:uiPriority w:val="0"/>
    <w:pPr>
      <w:autoSpaceDE w:val="0"/>
      <w:autoSpaceDN w:val="0"/>
    </w:pPr>
    <w:rPr>
      <w:rFonts w:ascii="宋体" w:hAnsi="Times New Roman" w:eastAsia="宋体"/>
      <w:kern w:val="0"/>
      <w:sz w:val="21"/>
      <w:szCs w:val="20"/>
    </w:rPr>
  </w:style>
  <w:style w:type="paragraph" w:customStyle="1" w:styleId="57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宋体" w:hAnsi="宋体" w:eastAsia="宋体" w:cs="Times New Roman"/>
      <w:color w:val="000000"/>
      <w:sz w:val="24"/>
      <w:lang w:val="en-US" w:eastAsia="zh-CN" w:bidi="ar-SA"/>
    </w:rPr>
  </w:style>
  <w:style w:type="paragraph" w:customStyle="1" w:styleId="58">
    <w:name w:val="列出段落2"/>
    <w:basedOn w:val="1"/>
    <w:qFormat/>
    <w:uiPriority w:val="34"/>
    <w:pPr>
      <w:ind w:firstLine="420" w:firstLineChars="200"/>
    </w:pPr>
    <w:rPr>
      <w:rFonts w:ascii="宋体" w:hAnsi="宋体" w:eastAsia="宋体"/>
      <w:color w:val="000000"/>
    </w:rPr>
  </w:style>
  <w:style w:type="paragraph" w:customStyle="1" w:styleId="59">
    <w:name w:val="u正文2级标题"/>
    <w:basedOn w:val="4"/>
    <w:next w:val="1"/>
    <w:qFormat/>
    <w:uiPriority w:val="0"/>
    <w:pPr>
      <w:tabs>
        <w:tab w:val="left" w:pos="454"/>
      </w:tabs>
      <w:spacing w:line="312" w:lineRule="auto"/>
      <w:ind w:left="1134" w:firstLine="0"/>
    </w:pPr>
    <w:rPr>
      <w:rFonts w:ascii="Times New Roman" w:hAnsi="Times New Roman" w:eastAsia="黑体"/>
      <w:color w:val="000000"/>
      <w:sz w:val="28"/>
    </w:rPr>
  </w:style>
  <w:style w:type="character" w:customStyle="1" w:styleId="60">
    <w:name w:val="font21"/>
    <w:basedOn w:val="32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61">
    <w:name w:val="font41"/>
    <w:basedOn w:val="3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2">
    <w:name w:val="font11"/>
    <w:basedOn w:val="32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  <w:style w:type="character" w:customStyle="1" w:styleId="63">
    <w:name w:val="font31"/>
    <w:basedOn w:val="3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64">
    <w:name w:val="Revision"/>
    <w:hidden/>
    <w:unhideWhenUsed/>
    <w:qFormat/>
    <w:uiPriority w:val="99"/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paragraph" w:styleId="65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66">
    <w:name w:val="表格"/>
    <w:qFormat/>
    <w:uiPriority w:val="0"/>
    <w:pPr>
      <w:tabs>
        <w:tab w:val="center" w:pos="4201"/>
        <w:tab w:val="right" w:leader="dot" w:pos="9298"/>
      </w:tabs>
      <w:autoSpaceDE w:val="0"/>
      <w:autoSpaceDN w:val="0"/>
      <w:jc w:val="both"/>
    </w:pPr>
    <w:rPr>
      <w:rFonts w:ascii="宋体" w:hAnsi="宋体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10</Pages>
  <Words>4004</Words>
  <Characters>4213</Characters>
  <Lines>104</Lines>
  <Paragraphs>29</Paragraphs>
  <TotalTime>1294</TotalTime>
  <ScaleCrop>false</ScaleCrop>
  <LinksUpToDate>false</LinksUpToDate>
  <CharactersWithSpaces>4248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2018-05-26T13:52:00Z</dcterms:created>
  <dc:creator>Jimmy Zhao</dc:creator>
  <cp:lastModifiedBy>逍客（Joe 李超）18086068133</cp:lastModifiedBy>
  <dcterms:modified xsi:type="dcterms:W3CDTF">2025-09-03T20:48:28Z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8F6DA32BF57CF4AB574FE56719E6FF11_43</vt:lpwstr>
  </property>
  <property fmtid="{D5CDD505-2E9C-101B-9397-08002B2CF9AE}" pid="4" name="KSOTemplateDocerSaveRecord">
    <vt:lpwstr>eyJoZGlkIjoiYjNiMmJkMjdjODMxOTRhMDVkNDI1MmRhNWI4MjY4YWQiLCJ1c2VySWQiOiIzMDI4MzczMjYifQ==</vt:lpwstr>
  </property>
</Properties>
</file>